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27E7F30B" w:rsidR="00141726" w:rsidRDefault="00141726" w:rsidP="00141726">
      <w:pPr>
        <w:pStyle w:val="Heading2"/>
      </w:pPr>
      <w:r>
        <w:t>P</w:t>
      </w:r>
      <w:r w:rsidR="009D7663">
        <w:t xml:space="preserve">ublications by </w:t>
      </w:r>
      <w:r w:rsidR="005B3FE6">
        <w:t>year and journal</w:t>
      </w:r>
    </w:p>
    <w:p w14:paraId="3EE11C2A" w14:textId="77777777" w:rsidR="0060691D" w:rsidRPr="003D6BB8" w:rsidRDefault="00141726" w:rsidP="00141726">
      <w:pPr>
        <w:rPr>
          <w:rFonts w:asciiTheme="majorBidi" w:hAnsiTheme="majorBidi" w:cstheme="majorBidi"/>
        </w:rPr>
      </w:pPr>
      <w:r w:rsidRPr="002829D3">
        <w:rPr>
          <w:rFonts w:asciiTheme="majorBidi" w:hAnsiTheme="majorBidi"/>
        </w:rPr>
        <w:t xml:space="preserve">See Figure 1 in </w:t>
      </w:r>
      <w:r w:rsidRPr="002829D3">
        <w:rPr>
          <w:rFonts w:asciiTheme="majorBidi" w:hAnsiTheme="majorBidi"/>
        </w:rPr>
        <w:fldChar w:fldCharType="begin"/>
      </w:r>
      <w:r w:rsidRPr="002829D3">
        <w:rPr>
          <w:rFonts w:asciiTheme="majorBidi" w:hAnsiTheme="majorBidi"/>
        </w:rPr>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2829D3">
        <w:rPr>
          <w:rFonts w:asciiTheme="majorBidi" w:hAnsiTheme="majorBidi"/>
        </w:rPr>
        <w:fldChar w:fldCharType="separate"/>
      </w:r>
      <w:r w:rsidRPr="002829D3">
        <w:rPr>
          <w:rFonts w:asciiTheme="majorBidi" w:hAnsiTheme="majorBidi"/>
        </w:rPr>
        <w:t>(Williams et al., 2017)</w:t>
      </w:r>
      <w:r w:rsidRPr="002829D3">
        <w:rPr>
          <w:rFonts w:asciiTheme="majorBidi" w:hAnsiTheme="majorBidi"/>
        </w:rPr>
        <w:fldChar w:fldCharType="end"/>
      </w:r>
      <w:r w:rsidRPr="002829D3">
        <w:rPr>
          <w:rFonts w:asciiTheme="majorBidi" w:hAnsiTheme="majorBidi"/>
        </w:rPr>
        <w:t xml:space="preserve"> </w:t>
      </w:r>
    </w:p>
    <w:p w14:paraId="5C992E80" w14:textId="5A1D266E" w:rsidR="005B3FE6" w:rsidRDefault="005B3FE6" w:rsidP="00845E1C">
      <w:pPr>
        <w:pStyle w:val="Caption"/>
      </w:pPr>
      <w:r>
        <w:t xml:space="preserve">Figure </w:t>
      </w:r>
      <w:fldSimple w:instr=" SEQ Figure \* ARABIC ">
        <w:r w:rsidR="00F1068D">
          <w:rPr>
            <w:noProof/>
          </w:rPr>
          <w:t>1</w:t>
        </w:r>
      </w:fldSimple>
      <w:r>
        <w:t>: Publications per year.</w:t>
      </w:r>
    </w:p>
    <w:p w14:paraId="7B0878D8" w14:textId="1C0115CF" w:rsidR="00DC42EC" w:rsidRDefault="00DC42EC" w:rsidP="00141726">
      <w:r>
        <w:rPr>
          <w:noProof/>
        </w:rPr>
        <w:drawing>
          <wp:inline distT="0" distB="0" distL="0" distR="0" wp14:anchorId="46BBE64E" wp14:editId="317F2690">
            <wp:extent cx="4572000" cy="2743200"/>
            <wp:effectExtent l="0" t="0" r="12700" b="12700"/>
            <wp:docPr id="4" name="Chart 4">
              <a:extLst xmlns:a="http://schemas.openxmlformats.org/drawingml/2006/main">
                <a:ext uri="{FF2B5EF4-FFF2-40B4-BE49-F238E27FC236}">
                  <a16:creationId xmlns:a16="http://schemas.microsoft.com/office/drawing/2014/main" id="{844240E5-27DC-14B8-B367-4ECFC01E4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AE7313" w14:textId="4E25AA76" w:rsidR="000359E8" w:rsidRPr="000359E8" w:rsidRDefault="000359E8" w:rsidP="000359E8">
      <w:pPr>
        <w:rPr>
          <w:rFonts w:asciiTheme="majorBidi" w:hAnsiTheme="majorBidi"/>
        </w:rPr>
      </w:pPr>
      <w:r w:rsidRPr="000359E8">
        <w:rPr>
          <w:rFonts w:asciiTheme="majorBidi" w:hAnsiTheme="majorBidi"/>
        </w:rPr>
        <w:t>According to Figure 1</w:t>
      </w:r>
      <w:r>
        <w:rPr>
          <w:rFonts w:asciiTheme="majorBidi" w:hAnsiTheme="majorBidi"/>
        </w:rPr>
        <w:t xml:space="preserve">, the </w:t>
      </w:r>
      <w:r>
        <w:rPr>
          <w:rFonts w:asciiTheme="majorBidi" w:hAnsiTheme="majorBidi"/>
        </w:rPr>
        <w:t xml:space="preserve">literature </w:t>
      </w:r>
      <w:r>
        <w:rPr>
          <w:rFonts w:asciiTheme="majorBidi" w:hAnsiTheme="majorBidi"/>
        </w:rPr>
        <w:t xml:space="preserve">on </w:t>
      </w:r>
      <w:r>
        <w:rPr>
          <w:rFonts w:asciiTheme="majorBidi" w:hAnsiTheme="majorBidi"/>
        </w:rPr>
        <w:t xml:space="preserve">non-human stakeholders </w:t>
      </w:r>
      <w:r>
        <w:rPr>
          <w:rFonts w:asciiTheme="majorBidi" w:hAnsiTheme="majorBidi"/>
        </w:rPr>
        <w:t xml:space="preserve">has been very sparse for the past three decades. Nevertheless, it seems like it is finally gaining traction in recent years. Our database contains 60 publications from 2019-2022 compared to only 36 publications from earlier periods. </w:t>
      </w:r>
    </w:p>
    <w:p w14:paraId="39814533" w14:textId="01FA73D5" w:rsidR="0060691D" w:rsidRDefault="00AE3A53" w:rsidP="00141726">
      <w:commentRangeStart w:id="0"/>
      <w:commentRangeEnd w:id="0"/>
      <w:r>
        <w:rPr>
          <w:rStyle w:val="CommentReference"/>
        </w:rPr>
        <w:commentReference w:id="0"/>
      </w:r>
    </w:p>
    <w:p w14:paraId="69247750" w14:textId="77777777" w:rsidR="000B580B" w:rsidRDefault="000B580B" w:rsidP="00141726">
      <w:pPr>
        <w:sectPr w:rsidR="000B580B">
          <w:pgSz w:w="12240" w:h="15840"/>
          <w:pgMar w:top="1440" w:right="1440" w:bottom="1440" w:left="1440" w:header="720" w:footer="720" w:gutter="0"/>
          <w:cols w:space="720"/>
          <w:docGrid w:linePitch="360"/>
        </w:sectPr>
      </w:pPr>
    </w:p>
    <w:p w14:paraId="3726678D" w14:textId="50DDD86E" w:rsidR="00F1068D" w:rsidRDefault="00F1068D" w:rsidP="00F1068D">
      <w:pPr>
        <w:pStyle w:val="Caption"/>
      </w:pPr>
      <w:r>
        <w:lastRenderedPageBreak/>
        <w:t xml:space="preserve">Table </w:t>
      </w:r>
      <w:fldSimple w:instr=" SEQ Table \* ARABIC ">
        <w:r>
          <w:rPr>
            <w:noProof/>
          </w:rPr>
          <w:t>1</w:t>
        </w:r>
      </w:fldSimple>
      <w:r>
        <w:t xml:space="preserve">: </w:t>
      </w:r>
      <w:r w:rsidRPr="00F1068D">
        <w:t>Sources by number of articles, with Web of Science categories and impact factors for each journal.</w:t>
      </w:r>
    </w:p>
    <w:tbl>
      <w:tblPr>
        <w:tblStyle w:val="TableGrid"/>
        <w:tblW w:w="0" w:type="auto"/>
        <w:tblLook w:val="04A0" w:firstRow="1" w:lastRow="0" w:firstColumn="1" w:lastColumn="0" w:noHBand="0" w:noVBand="1"/>
      </w:tblPr>
      <w:tblGrid>
        <w:gridCol w:w="3238"/>
        <w:gridCol w:w="1018"/>
        <w:gridCol w:w="4595"/>
        <w:gridCol w:w="2120"/>
        <w:gridCol w:w="1979"/>
      </w:tblGrid>
      <w:tr w:rsidR="003D6BB8" w:rsidRPr="000B580B" w14:paraId="6F8FC1D2" w14:textId="77777777" w:rsidTr="000B580B">
        <w:tc>
          <w:tcPr>
            <w:tcW w:w="0" w:type="auto"/>
          </w:tcPr>
          <w:p w14:paraId="5993EDC7" w14:textId="7AEC344F" w:rsidR="003D6BB8" w:rsidRPr="000B580B" w:rsidRDefault="003D6BB8" w:rsidP="000B580B">
            <w:pPr>
              <w:spacing w:before="0" w:after="0"/>
              <w:rPr>
                <w:rFonts w:cstheme="minorHAnsi"/>
                <w:b/>
                <w:bCs/>
                <w:sz w:val="20"/>
                <w:szCs w:val="20"/>
              </w:rPr>
            </w:pPr>
            <w:r w:rsidRPr="000B580B">
              <w:rPr>
                <w:rFonts w:cstheme="minorHAnsi"/>
                <w:b/>
                <w:bCs/>
                <w:sz w:val="20"/>
                <w:szCs w:val="20"/>
              </w:rPr>
              <w:t>Source Title</w:t>
            </w:r>
          </w:p>
        </w:tc>
        <w:tc>
          <w:tcPr>
            <w:tcW w:w="0" w:type="auto"/>
          </w:tcPr>
          <w:p w14:paraId="1B15D984" w14:textId="0B7AE649" w:rsidR="003D6BB8" w:rsidRPr="000B580B" w:rsidRDefault="003D6BB8" w:rsidP="000B580B">
            <w:pPr>
              <w:spacing w:before="0" w:after="0"/>
              <w:rPr>
                <w:rFonts w:cstheme="minorHAnsi"/>
                <w:b/>
                <w:bCs/>
                <w:sz w:val="20"/>
                <w:szCs w:val="20"/>
              </w:rPr>
            </w:pPr>
            <w:r w:rsidRPr="000B580B">
              <w:rPr>
                <w:rFonts w:cstheme="minorHAnsi"/>
                <w:b/>
                <w:bCs/>
                <w:sz w:val="20"/>
                <w:szCs w:val="20"/>
              </w:rPr>
              <w:t>Articles</w:t>
            </w:r>
          </w:p>
        </w:tc>
        <w:tc>
          <w:tcPr>
            <w:tcW w:w="0" w:type="auto"/>
          </w:tcPr>
          <w:p w14:paraId="304657D9" w14:textId="3511FED7" w:rsidR="003D6BB8" w:rsidRPr="000B580B" w:rsidRDefault="003D6BB8" w:rsidP="000B580B">
            <w:pPr>
              <w:spacing w:before="0" w:after="0"/>
              <w:rPr>
                <w:rFonts w:cstheme="minorHAnsi"/>
                <w:b/>
                <w:bCs/>
                <w:sz w:val="20"/>
                <w:szCs w:val="20"/>
              </w:rPr>
            </w:pPr>
            <w:proofErr w:type="spellStart"/>
            <w:r w:rsidRPr="000B580B">
              <w:rPr>
                <w:rFonts w:cstheme="minorHAnsi"/>
                <w:b/>
                <w:bCs/>
                <w:sz w:val="20"/>
                <w:szCs w:val="20"/>
              </w:rPr>
              <w:t>WoS</w:t>
            </w:r>
            <w:proofErr w:type="spellEnd"/>
            <w:r w:rsidRPr="000B580B">
              <w:rPr>
                <w:rFonts w:cstheme="minorHAnsi"/>
                <w:b/>
                <w:bCs/>
                <w:sz w:val="20"/>
                <w:szCs w:val="20"/>
              </w:rPr>
              <w:t xml:space="preserve"> Categories</w:t>
            </w:r>
          </w:p>
        </w:tc>
        <w:tc>
          <w:tcPr>
            <w:tcW w:w="0" w:type="auto"/>
          </w:tcPr>
          <w:p w14:paraId="15A4F0D5" w14:textId="095815E9" w:rsidR="003D6BB8" w:rsidRPr="000B580B" w:rsidRDefault="003D6BB8" w:rsidP="000B580B">
            <w:pPr>
              <w:spacing w:before="0" w:after="0"/>
              <w:jc w:val="center"/>
              <w:rPr>
                <w:rFonts w:cstheme="minorHAnsi"/>
                <w:b/>
                <w:bCs/>
                <w:sz w:val="20"/>
                <w:szCs w:val="20"/>
              </w:rPr>
            </w:pPr>
            <w:r w:rsidRPr="000B580B">
              <w:rPr>
                <w:rFonts w:cstheme="minorHAnsi"/>
                <w:b/>
                <w:bCs/>
                <w:sz w:val="20"/>
                <w:szCs w:val="20"/>
              </w:rPr>
              <w:t>Journal Impact Factor (JIF)</w:t>
            </w:r>
            <w:r w:rsidR="005F2EFB" w:rsidRPr="000B580B">
              <w:rPr>
                <w:rFonts w:cstheme="minorHAnsi"/>
                <w:b/>
                <w:bCs/>
                <w:sz w:val="20"/>
                <w:szCs w:val="20"/>
              </w:rPr>
              <w:t xml:space="preserve"> 2021</w:t>
            </w:r>
          </w:p>
        </w:tc>
        <w:tc>
          <w:tcPr>
            <w:tcW w:w="0" w:type="auto"/>
          </w:tcPr>
          <w:p w14:paraId="73B7DC6A" w14:textId="604E4230" w:rsidR="003D6BB8" w:rsidRPr="000B580B" w:rsidRDefault="003D6BB8" w:rsidP="000B580B">
            <w:pPr>
              <w:spacing w:before="0" w:after="0"/>
              <w:jc w:val="center"/>
              <w:rPr>
                <w:rFonts w:cstheme="minorHAnsi"/>
                <w:b/>
                <w:bCs/>
                <w:sz w:val="20"/>
                <w:szCs w:val="20"/>
                <w:highlight w:val="yellow"/>
              </w:rPr>
            </w:pPr>
            <w:r w:rsidRPr="000B580B">
              <w:rPr>
                <w:rFonts w:cstheme="minorHAnsi"/>
                <w:b/>
                <w:bCs/>
                <w:sz w:val="20"/>
                <w:szCs w:val="20"/>
                <w:highlight w:val="yellow"/>
              </w:rPr>
              <w:t>Best JIF Quartile</w:t>
            </w:r>
          </w:p>
        </w:tc>
      </w:tr>
      <w:tr w:rsidR="003D6BB8" w:rsidRPr="000B580B" w14:paraId="75C827AB" w14:textId="77777777" w:rsidTr="000B580B">
        <w:tc>
          <w:tcPr>
            <w:tcW w:w="0" w:type="auto"/>
            <w:vAlign w:val="center"/>
          </w:tcPr>
          <w:p w14:paraId="790B841B" w14:textId="7ABD57EB" w:rsidR="003D6BB8" w:rsidRPr="000B580B" w:rsidRDefault="00233CCB" w:rsidP="000B580B">
            <w:pPr>
              <w:spacing w:before="0" w:after="0"/>
              <w:rPr>
                <w:rFonts w:cstheme="minorHAnsi"/>
                <w:sz w:val="20"/>
                <w:szCs w:val="20"/>
              </w:rPr>
            </w:pPr>
            <w:r w:rsidRPr="000B580B">
              <w:rPr>
                <w:rFonts w:cstheme="minorHAnsi"/>
                <w:sz w:val="20"/>
                <w:szCs w:val="20"/>
              </w:rPr>
              <w:t>Organization</w:t>
            </w:r>
          </w:p>
        </w:tc>
        <w:tc>
          <w:tcPr>
            <w:tcW w:w="0" w:type="auto"/>
            <w:vAlign w:val="center"/>
          </w:tcPr>
          <w:p w14:paraId="49D7F286" w14:textId="65182898" w:rsidR="003D6BB8" w:rsidRPr="000B580B" w:rsidRDefault="00233CCB" w:rsidP="000B580B">
            <w:pPr>
              <w:spacing w:before="0" w:after="0"/>
              <w:rPr>
                <w:rFonts w:cstheme="minorHAnsi"/>
                <w:sz w:val="20"/>
                <w:szCs w:val="20"/>
              </w:rPr>
            </w:pPr>
            <w:r w:rsidRPr="000B580B">
              <w:rPr>
                <w:rFonts w:cstheme="minorHAnsi"/>
                <w:sz w:val="20"/>
                <w:szCs w:val="20"/>
              </w:rPr>
              <w:t>9</w:t>
            </w:r>
          </w:p>
        </w:tc>
        <w:tc>
          <w:tcPr>
            <w:tcW w:w="0" w:type="auto"/>
            <w:vAlign w:val="center"/>
          </w:tcPr>
          <w:p w14:paraId="7C7FDC1D" w14:textId="72DA8A57" w:rsidR="003D6BB8" w:rsidRPr="000B580B" w:rsidRDefault="005F2EFB" w:rsidP="000B580B">
            <w:pPr>
              <w:spacing w:before="0" w:after="0"/>
              <w:rPr>
                <w:rFonts w:cstheme="minorHAnsi"/>
                <w:sz w:val="20"/>
                <w:szCs w:val="20"/>
              </w:rPr>
            </w:pPr>
            <w:r w:rsidRPr="000B580B">
              <w:rPr>
                <w:rFonts w:cstheme="minorHAnsi"/>
                <w:sz w:val="20"/>
                <w:szCs w:val="20"/>
              </w:rPr>
              <w:t>Management</w:t>
            </w:r>
          </w:p>
        </w:tc>
        <w:tc>
          <w:tcPr>
            <w:tcW w:w="0" w:type="auto"/>
            <w:vAlign w:val="center"/>
          </w:tcPr>
          <w:p w14:paraId="502C31C8" w14:textId="66349A06" w:rsidR="003D6BB8" w:rsidRPr="000B580B" w:rsidRDefault="00F1564D" w:rsidP="000B580B">
            <w:pPr>
              <w:spacing w:before="0" w:after="0"/>
              <w:jc w:val="center"/>
              <w:rPr>
                <w:rFonts w:cstheme="minorHAnsi"/>
                <w:sz w:val="20"/>
                <w:szCs w:val="20"/>
              </w:rPr>
            </w:pPr>
            <w:r w:rsidRPr="000B580B">
              <w:rPr>
                <w:rFonts w:cstheme="minorHAnsi"/>
                <w:sz w:val="20"/>
                <w:szCs w:val="20"/>
              </w:rPr>
              <w:t>3.301</w:t>
            </w:r>
          </w:p>
        </w:tc>
        <w:tc>
          <w:tcPr>
            <w:tcW w:w="0" w:type="auto"/>
            <w:vAlign w:val="center"/>
          </w:tcPr>
          <w:p w14:paraId="32CA25C1" w14:textId="77777777"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Q2 (2017-2020)</w:t>
            </w:r>
          </w:p>
          <w:p w14:paraId="4A7E9933" w14:textId="5003A0CB"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05878DA8" w14:textId="77777777" w:rsidTr="000B580B">
        <w:tc>
          <w:tcPr>
            <w:tcW w:w="0" w:type="auto"/>
          </w:tcPr>
          <w:p w14:paraId="1AA6CBC7" w14:textId="5DA86527" w:rsidR="003D6BB8" w:rsidRPr="000B580B" w:rsidRDefault="00233CCB" w:rsidP="000B580B">
            <w:pPr>
              <w:spacing w:before="0" w:after="0"/>
              <w:rPr>
                <w:rFonts w:cstheme="minorHAnsi"/>
                <w:sz w:val="20"/>
                <w:szCs w:val="20"/>
              </w:rPr>
            </w:pPr>
            <w:r w:rsidRPr="000B580B">
              <w:rPr>
                <w:rFonts w:cstheme="minorHAnsi"/>
                <w:sz w:val="20"/>
                <w:szCs w:val="20"/>
              </w:rPr>
              <w:t>Journal of Business Ethics</w:t>
            </w:r>
          </w:p>
        </w:tc>
        <w:tc>
          <w:tcPr>
            <w:tcW w:w="0" w:type="auto"/>
          </w:tcPr>
          <w:p w14:paraId="0BE44020" w14:textId="6ADA4E25" w:rsidR="003D6BB8" w:rsidRPr="000B580B" w:rsidRDefault="00233CCB" w:rsidP="000B580B">
            <w:pPr>
              <w:spacing w:before="0" w:after="0"/>
              <w:rPr>
                <w:rFonts w:cstheme="minorHAnsi"/>
                <w:sz w:val="20"/>
                <w:szCs w:val="20"/>
              </w:rPr>
            </w:pPr>
            <w:r w:rsidRPr="000B580B">
              <w:rPr>
                <w:rFonts w:cstheme="minorHAnsi"/>
                <w:sz w:val="20"/>
                <w:szCs w:val="20"/>
              </w:rPr>
              <w:t>8</w:t>
            </w:r>
          </w:p>
        </w:tc>
        <w:tc>
          <w:tcPr>
            <w:tcW w:w="0" w:type="auto"/>
          </w:tcPr>
          <w:p w14:paraId="4E7CD342" w14:textId="1A659E4E" w:rsidR="003D6BB8" w:rsidRPr="000B580B" w:rsidRDefault="005F2EFB" w:rsidP="000B580B">
            <w:pPr>
              <w:spacing w:before="0" w:after="0"/>
              <w:rPr>
                <w:rFonts w:cstheme="minorHAnsi"/>
                <w:sz w:val="20"/>
                <w:szCs w:val="20"/>
              </w:rPr>
            </w:pPr>
            <w:r w:rsidRPr="000B580B">
              <w:rPr>
                <w:rFonts w:cstheme="minorHAnsi"/>
                <w:sz w:val="20"/>
                <w:szCs w:val="20"/>
              </w:rPr>
              <w:t>Business; Ethics</w:t>
            </w:r>
          </w:p>
        </w:tc>
        <w:tc>
          <w:tcPr>
            <w:tcW w:w="0" w:type="auto"/>
          </w:tcPr>
          <w:p w14:paraId="25C15755" w14:textId="1EAFC003" w:rsidR="003D6BB8" w:rsidRPr="000B580B" w:rsidRDefault="00F1564D" w:rsidP="000B580B">
            <w:pPr>
              <w:spacing w:before="0" w:after="0"/>
              <w:jc w:val="center"/>
              <w:rPr>
                <w:rFonts w:cstheme="minorHAnsi"/>
                <w:sz w:val="20"/>
                <w:szCs w:val="20"/>
              </w:rPr>
            </w:pPr>
            <w:r w:rsidRPr="000B580B">
              <w:rPr>
                <w:rFonts w:cstheme="minorHAnsi"/>
                <w:sz w:val="20"/>
                <w:szCs w:val="20"/>
              </w:rPr>
              <w:t>6.331</w:t>
            </w:r>
          </w:p>
        </w:tc>
        <w:tc>
          <w:tcPr>
            <w:tcW w:w="0" w:type="auto"/>
          </w:tcPr>
          <w:p w14:paraId="75A9E0C2" w14:textId="20A65F62"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 2018</w:t>
            </w:r>
          </w:p>
          <w:p w14:paraId="05400EE1" w14:textId="1993FCC0"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3D6BB8" w:rsidRPr="000B580B" w14:paraId="1412F042" w14:textId="77777777" w:rsidTr="000B580B">
        <w:tc>
          <w:tcPr>
            <w:tcW w:w="0" w:type="auto"/>
          </w:tcPr>
          <w:p w14:paraId="3C52172F" w14:textId="3144CA6A" w:rsidR="003D6BB8" w:rsidRPr="000B580B" w:rsidRDefault="00233CCB" w:rsidP="000B580B">
            <w:pPr>
              <w:spacing w:before="0" w:after="0"/>
              <w:rPr>
                <w:rFonts w:cstheme="minorHAnsi"/>
                <w:sz w:val="20"/>
                <w:szCs w:val="20"/>
              </w:rPr>
            </w:pPr>
            <w:r w:rsidRPr="000B580B">
              <w:rPr>
                <w:rFonts w:cstheme="minorHAnsi"/>
                <w:sz w:val="20"/>
                <w:szCs w:val="20"/>
              </w:rPr>
              <w:t>Ecological Economics</w:t>
            </w:r>
          </w:p>
        </w:tc>
        <w:tc>
          <w:tcPr>
            <w:tcW w:w="0" w:type="auto"/>
          </w:tcPr>
          <w:p w14:paraId="345045E9" w14:textId="53F4D61B" w:rsidR="003D6BB8" w:rsidRPr="000B580B" w:rsidRDefault="00233CCB" w:rsidP="000B580B">
            <w:pPr>
              <w:spacing w:before="0" w:after="0"/>
              <w:rPr>
                <w:rFonts w:cstheme="minorHAnsi"/>
                <w:sz w:val="20"/>
                <w:szCs w:val="20"/>
              </w:rPr>
            </w:pPr>
            <w:r w:rsidRPr="000B580B">
              <w:rPr>
                <w:rFonts w:cstheme="minorHAnsi"/>
                <w:sz w:val="20"/>
                <w:szCs w:val="20"/>
              </w:rPr>
              <w:t>5</w:t>
            </w:r>
          </w:p>
        </w:tc>
        <w:tc>
          <w:tcPr>
            <w:tcW w:w="0" w:type="auto"/>
          </w:tcPr>
          <w:p w14:paraId="0696BB56" w14:textId="614BC8AD" w:rsidR="003D6BB8" w:rsidRPr="000B580B" w:rsidRDefault="005F2EFB" w:rsidP="000B580B">
            <w:pPr>
              <w:spacing w:before="0" w:after="0"/>
              <w:rPr>
                <w:rFonts w:cstheme="minorHAnsi"/>
                <w:sz w:val="20"/>
                <w:szCs w:val="20"/>
              </w:rPr>
            </w:pPr>
            <w:r w:rsidRPr="000B580B">
              <w:rPr>
                <w:rFonts w:cstheme="minorHAnsi"/>
                <w:sz w:val="20"/>
                <w:szCs w:val="20"/>
              </w:rPr>
              <w:t>Ecology; Economics; Environmental Sciences; Environmental Studies</w:t>
            </w:r>
          </w:p>
        </w:tc>
        <w:tc>
          <w:tcPr>
            <w:tcW w:w="0" w:type="auto"/>
          </w:tcPr>
          <w:p w14:paraId="5F9D94DA" w14:textId="0E4FB9FD" w:rsidR="003D6BB8" w:rsidRPr="000B580B" w:rsidRDefault="00F1564D" w:rsidP="000B580B">
            <w:pPr>
              <w:spacing w:before="0" w:after="0"/>
              <w:jc w:val="center"/>
              <w:rPr>
                <w:rFonts w:cstheme="minorHAnsi"/>
                <w:sz w:val="20"/>
                <w:szCs w:val="20"/>
              </w:rPr>
            </w:pPr>
            <w:r w:rsidRPr="000B580B">
              <w:rPr>
                <w:rFonts w:cstheme="minorHAnsi"/>
                <w:sz w:val="20"/>
                <w:szCs w:val="20"/>
              </w:rPr>
              <w:t>6.536</w:t>
            </w:r>
          </w:p>
        </w:tc>
        <w:tc>
          <w:tcPr>
            <w:tcW w:w="0" w:type="auto"/>
          </w:tcPr>
          <w:p w14:paraId="048B6412" w14:textId="042D0FC1"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(2017-2021)</w:t>
            </w:r>
          </w:p>
          <w:p w14:paraId="3B645B64" w14:textId="437C5763"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3D6BB8" w:rsidRPr="000B580B" w14:paraId="7734704D" w14:textId="77777777" w:rsidTr="000B580B">
        <w:tc>
          <w:tcPr>
            <w:tcW w:w="0" w:type="auto"/>
          </w:tcPr>
          <w:p w14:paraId="3597E127" w14:textId="08E88572" w:rsidR="003D6BB8" w:rsidRPr="000B580B" w:rsidRDefault="00233CCB" w:rsidP="000B580B">
            <w:pPr>
              <w:spacing w:before="0" w:after="0"/>
              <w:rPr>
                <w:rFonts w:cstheme="minorHAnsi"/>
                <w:sz w:val="20"/>
                <w:szCs w:val="20"/>
              </w:rPr>
            </w:pPr>
            <w:r w:rsidRPr="000B580B">
              <w:rPr>
                <w:rFonts w:cstheme="minorHAnsi"/>
                <w:sz w:val="20"/>
                <w:szCs w:val="20"/>
              </w:rPr>
              <w:t>Leadership</w:t>
            </w:r>
          </w:p>
        </w:tc>
        <w:tc>
          <w:tcPr>
            <w:tcW w:w="0" w:type="auto"/>
          </w:tcPr>
          <w:p w14:paraId="1EA57275" w14:textId="72C69C9A" w:rsidR="003D6BB8" w:rsidRPr="000B580B" w:rsidRDefault="00233CCB" w:rsidP="000B580B">
            <w:pPr>
              <w:spacing w:before="0" w:after="0"/>
              <w:rPr>
                <w:rFonts w:cstheme="minorHAnsi"/>
                <w:sz w:val="20"/>
                <w:szCs w:val="20"/>
              </w:rPr>
            </w:pPr>
            <w:r w:rsidRPr="000B580B">
              <w:rPr>
                <w:rFonts w:cstheme="minorHAnsi"/>
                <w:sz w:val="20"/>
                <w:szCs w:val="20"/>
              </w:rPr>
              <w:t>4</w:t>
            </w:r>
          </w:p>
        </w:tc>
        <w:tc>
          <w:tcPr>
            <w:tcW w:w="0" w:type="auto"/>
          </w:tcPr>
          <w:p w14:paraId="4C24AB73" w14:textId="7A0AC632" w:rsidR="003D6BB8"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5D2366A" w14:textId="02CC1064" w:rsidR="003D6BB8" w:rsidRPr="000B580B" w:rsidRDefault="00F1564D" w:rsidP="000B580B">
            <w:pPr>
              <w:spacing w:before="0" w:after="0"/>
              <w:jc w:val="center"/>
              <w:rPr>
                <w:rFonts w:cstheme="minorHAnsi"/>
                <w:sz w:val="20"/>
                <w:szCs w:val="20"/>
              </w:rPr>
            </w:pPr>
            <w:r w:rsidRPr="000B580B">
              <w:rPr>
                <w:rFonts w:cstheme="minorHAnsi"/>
                <w:sz w:val="20"/>
                <w:szCs w:val="20"/>
              </w:rPr>
              <w:t>3.183</w:t>
            </w:r>
          </w:p>
        </w:tc>
        <w:tc>
          <w:tcPr>
            <w:tcW w:w="0" w:type="auto"/>
          </w:tcPr>
          <w:p w14:paraId="6C7A7D1E" w14:textId="77777777"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 and 2021)</w:t>
            </w:r>
          </w:p>
          <w:p w14:paraId="5C7E5FF7" w14:textId="198AD62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35D38AB9" w14:textId="77777777" w:rsidTr="000B580B">
        <w:tc>
          <w:tcPr>
            <w:tcW w:w="0" w:type="auto"/>
          </w:tcPr>
          <w:p w14:paraId="31C5378E" w14:textId="52F9464A" w:rsidR="003D6BB8" w:rsidRPr="000B580B" w:rsidRDefault="00233CCB" w:rsidP="000B580B">
            <w:pPr>
              <w:spacing w:before="0" w:after="0"/>
              <w:rPr>
                <w:rFonts w:cstheme="minorHAnsi"/>
                <w:sz w:val="20"/>
                <w:szCs w:val="20"/>
              </w:rPr>
            </w:pPr>
            <w:r w:rsidRPr="000B580B">
              <w:rPr>
                <w:rFonts w:cstheme="minorHAnsi"/>
                <w:sz w:val="20"/>
                <w:szCs w:val="20"/>
              </w:rPr>
              <w:t>Futures</w:t>
            </w:r>
          </w:p>
        </w:tc>
        <w:tc>
          <w:tcPr>
            <w:tcW w:w="0" w:type="auto"/>
          </w:tcPr>
          <w:p w14:paraId="75F1068B" w14:textId="4872B522"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3A94F909" w14:textId="51AF3956" w:rsidR="003D6BB8" w:rsidRPr="000B580B" w:rsidRDefault="0092646D" w:rsidP="000B580B">
            <w:pPr>
              <w:spacing w:before="0" w:after="0"/>
              <w:rPr>
                <w:rFonts w:cstheme="minorHAnsi"/>
                <w:sz w:val="20"/>
                <w:szCs w:val="20"/>
              </w:rPr>
            </w:pPr>
            <w:r w:rsidRPr="000B580B">
              <w:rPr>
                <w:rFonts w:cstheme="minorHAnsi"/>
                <w:sz w:val="20"/>
                <w:szCs w:val="20"/>
              </w:rPr>
              <w:t>Economics; Regional &amp; Urban Planning</w:t>
            </w:r>
          </w:p>
        </w:tc>
        <w:tc>
          <w:tcPr>
            <w:tcW w:w="0" w:type="auto"/>
          </w:tcPr>
          <w:p w14:paraId="00228F89" w14:textId="7920A0BA" w:rsidR="003D6BB8" w:rsidRPr="000B580B" w:rsidRDefault="00F1564D" w:rsidP="000B580B">
            <w:pPr>
              <w:spacing w:before="0" w:after="0"/>
              <w:jc w:val="center"/>
              <w:rPr>
                <w:rFonts w:cstheme="minorHAnsi"/>
                <w:sz w:val="20"/>
                <w:szCs w:val="20"/>
              </w:rPr>
            </w:pPr>
            <w:r w:rsidRPr="000B580B">
              <w:rPr>
                <w:rFonts w:cstheme="minorHAnsi"/>
                <w:sz w:val="20"/>
                <w:szCs w:val="20"/>
              </w:rPr>
              <w:t>3.788</w:t>
            </w:r>
          </w:p>
        </w:tc>
        <w:tc>
          <w:tcPr>
            <w:tcW w:w="0" w:type="auto"/>
          </w:tcPr>
          <w:p w14:paraId="4D0EF5E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(2017-2020)</w:t>
            </w:r>
          </w:p>
          <w:p w14:paraId="51FCC63B"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48E93643" w14:textId="69125046" w:rsidR="003D6BB8" w:rsidRPr="000B580B" w:rsidRDefault="003D6BB8" w:rsidP="000B580B">
            <w:pPr>
              <w:spacing w:before="0" w:after="0"/>
              <w:jc w:val="center"/>
              <w:rPr>
                <w:rFonts w:cstheme="minorHAnsi"/>
                <w:sz w:val="20"/>
                <w:szCs w:val="20"/>
                <w:highlight w:val="yellow"/>
              </w:rPr>
            </w:pPr>
          </w:p>
        </w:tc>
      </w:tr>
      <w:tr w:rsidR="003D6BB8" w:rsidRPr="000B580B" w14:paraId="2D15DE62" w14:textId="77777777" w:rsidTr="000B580B">
        <w:tc>
          <w:tcPr>
            <w:tcW w:w="0" w:type="auto"/>
          </w:tcPr>
          <w:p w14:paraId="0F7DB007" w14:textId="4C142B08" w:rsidR="003D6BB8" w:rsidRPr="000B580B" w:rsidRDefault="00233CCB" w:rsidP="000B580B">
            <w:pPr>
              <w:spacing w:before="0" w:after="0"/>
              <w:rPr>
                <w:rFonts w:cstheme="minorHAnsi"/>
                <w:sz w:val="20"/>
                <w:szCs w:val="20"/>
              </w:rPr>
            </w:pPr>
            <w:r w:rsidRPr="000B580B">
              <w:rPr>
                <w:rFonts w:cstheme="minorHAnsi"/>
                <w:sz w:val="20"/>
                <w:szCs w:val="20"/>
              </w:rPr>
              <w:t>Gender Work and Organization</w:t>
            </w:r>
          </w:p>
        </w:tc>
        <w:tc>
          <w:tcPr>
            <w:tcW w:w="0" w:type="auto"/>
          </w:tcPr>
          <w:p w14:paraId="63D6C7B2" w14:textId="739BB67C"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D89F" w14:textId="44A69BBC" w:rsidR="003D6BB8" w:rsidRPr="000B580B" w:rsidRDefault="0092646D" w:rsidP="000B580B">
            <w:pPr>
              <w:spacing w:before="0" w:after="0"/>
              <w:rPr>
                <w:rFonts w:cstheme="minorHAnsi"/>
                <w:sz w:val="20"/>
                <w:szCs w:val="20"/>
              </w:rPr>
            </w:pPr>
            <w:r w:rsidRPr="000B580B">
              <w:rPr>
                <w:rFonts w:cstheme="minorHAnsi"/>
                <w:sz w:val="20"/>
                <w:szCs w:val="20"/>
              </w:rPr>
              <w:t>Management; Women's Studies</w:t>
            </w:r>
          </w:p>
        </w:tc>
        <w:tc>
          <w:tcPr>
            <w:tcW w:w="0" w:type="auto"/>
          </w:tcPr>
          <w:p w14:paraId="44FE2740" w14:textId="52656A6B" w:rsidR="003D6BB8" w:rsidRPr="000B580B" w:rsidRDefault="00F1564D" w:rsidP="000B580B">
            <w:pPr>
              <w:spacing w:before="0" w:after="0"/>
              <w:jc w:val="center"/>
              <w:rPr>
                <w:rFonts w:cstheme="minorHAnsi"/>
                <w:sz w:val="20"/>
                <w:szCs w:val="20"/>
              </w:rPr>
            </w:pPr>
            <w:r w:rsidRPr="000B580B">
              <w:rPr>
                <w:rFonts w:cstheme="minorHAnsi"/>
                <w:sz w:val="20"/>
                <w:szCs w:val="20"/>
              </w:rPr>
              <w:t>5.428</w:t>
            </w:r>
          </w:p>
        </w:tc>
        <w:tc>
          <w:tcPr>
            <w:tcW w:w="0" w:type="auto"/>
          </w:tcPr>
          <w:p w14:paraId="7741F4D4" w14:textId="49211919"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Q2 (2017-2021 except 2020)</w:t>
            </w:r>
          </w:p>
          <w:p w14:paraId="201A3AA7" w14:textId="68293E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653493C5" w14:textId="1125EEAC" w:rsidR="00066556" w:rsidRPr="000B580B" w:rsidRDefault="00066556" w:rsidP="000B580B">
            <w:pPr>
              <w:spacing w:before="0" w:after="0"/>
              <w:jc w:val="center"/>
              <w:rPr>
                <w:rFonts w:cstheme="minorHAnsi"/>
                <w:sz w:val="20"/>
                <w:szCs w:val="20"/>
                <w:highlight w:val="yellow"/>
              </w:rPr>
            </w:pPr>
          </w:p>
        </w:tc>
      </w:tr>
      <w:tr w:rsidR="003D6BB8" w:rsidRPr="000B580B" w14:paraId="122019D5" w14:textId="77777777" w:rsidTr="000B580B">
        <w:tc>
          <w:tcPr>
            <w:tcW w:w="0" w:type="auto"/>
          </w:tcPr>
          <w:p w14:paraId="3B012C12" w14:textId="59B16553" w:rsidR="003D6BB8" w:rsidRPr="000B580B" w:rsidRDefault="00233CCB" w:rsidP="000B580B">
            <w:pPr>
              <w:spacing w:before="0" w:after="0"/>
              <w:rPr>
                <w:rFonts w:cstheme="minorHAnsi"/>
                <w:sz w:val="20"/>
                <w:szCs w:val="20"/>
              </w:rPr>
            </w:pPr>
            <w:r w:rsidRPr="000B580B">
              <w:rPr>
                <w:rFonts w:cstheme="minorHAnsi"/>
                <w:sz w:val="20"/>
                <w:szCs w:val="20"/>
              </w:rPr>
              <w:t>Journal of Business Research</w:t>
            </w:r>
          </w:p>
        </w:tc>
        <w:tc>
          <w:tcPr>
            <w:tcW w:w="0" w:type="auto"/>
          </w:tcPr>
          <w:p w14:paraId="3704798B" w14:textId="37B4AAC8"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9C84" w14:textId="4032D02D" w:rsidR="003D6BB8" w:rsidRPr="000B580B" w:rsidRDefault="0092646D" w:rsidP="000B580B">
            <w:pPr>
              <w:spacing w:before="0" w:after="0"/>
              <w:rPr>
                <w:rFonts w:cstheme="minorHAnsi"/>
                <w:sz w:val="20"/>
                <w:szCs w:val="20"/>
              </w:rPr>
            </w:pPr>
            <w:r w:rsidRPr="000B580B">
              <w:rPr>
                <w:rFonts w:cstheme="minorHAnsi"/>
                <w:sz w:val="20"/>
                <w:szCs w:val="20"/>
              </w:rPr>
              <w:t>Business</w:t>
            </w:r>
          </w:p>
        </w:tc>
        <w:tc>
          <w:tcPr>
            <w:tcW w:w="0" w:type="auto"/>
          </w:tcPr>
          <w:p w14:paraId="3BFC57AF" w14:textId="0E071BF1" w:rsidR="003D6BB8" w:rsidRPr="000B580B" w:rsidRDefault="00F1564D" w:rsidP="000B580B">
            <w:pPr>
              <w:spacing w:before="0" w:after="0"/>
              <w:jc w:val="center"/>
              <w:rPr>
                <w:rFonts w:cstheme="minorHAnsi"/>
                <w:sz w:val="20"/>
                <w:szCs w:val="20"/>
              </w:rPr>
            </w:pPr>
            <w:r w:rsidRPr="000B580B">
              <w:rPr>
                <w:rFonts w:cstheme="minorHAnsi"/>
                <w:sz w:val="20"/>
                <w:szCs w:val="20"/>
              </w:rPr>
              <w:t>10.969</w:t>
            </w:r>
          </w:p>
        </w:tc>
        <w:tc>
          <w:tcPr>
            <w:tcW w:w="0" w:type="auto"/>
          </w:tcPr>
          <w:p w14:paraId="4B80CA6D" w14:textId="2FAF81A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6E2A691" w14:textId="2F2D599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5ABCA558" w14:textId="77777777" w:rsidR="003D6BB8" w:rsidRPr="000B580B" w:rsidRDefault="003D6BB8" w:rsidP="000B580B">
            <w:pPr>
              <w:spacing w:before="0" w:after="0"/>
              <w:jc w:val="center"/>
              <w:rPr>
                <w:rFonts w:cstheme="minorHAnsi"/>
                <w:sz w:val="20"/>
                <w:szCs w:val="20"/>
                <w:highlight w:val="yellow"/>
              </w:rPr>
            </w:pPr>
          </w:p>
        </w:tc>
      </w:tr>
      <w:tr w:rsidR="00233CCB" w:rsidRPr="000B580B" w14:paraId="5A60C78C" w14:textId="77777777" w:rsidTr="000B580B">
        <w:tc>
          <w:tcPr>
            <w:tcW w:w="0" w:type="auto"/>
          </w:tcPr>
          <w:p w14:paraId="4A4271D9" w14:textId="1AF4FE05" w:rsidR="00233CCB" w:rsidRPr="000B580B" w:rsidRDefault="00233CCB" w:rsidP="000B580B">
            <w:pPr>
              <w:spacing w:before="0" w:after="0"/>
              <w:rPr>
                <w:rFonts w:cstheme="minorHAnsi"/>
                <w:sz w:val="20"/>
                <w:szCs w:val="20"/>
              </w:rPr>
            </w:pPr>
            <w:r w:rsidRPr="000B580B">
              <w:rPr>
                <w:rFonts w:cstheme="minorHAnsi"/>
                <w:sz w:val="20"/>
                <w:szCs w:val="20"/>
              </w:rPr>
              <w:t>Management Learning</w:t>
            </w:r>
          </w:p>
        </w:tc>
        <w:tc>
          <w:tcPr>
            <w:tcW w:w="0" w:type="auto"/>
          </w:tcPr>
          <w:p w14:paraId="72166680" w14:textId="29089EB0"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60672014" w14:textId="31BAE0A9"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6F46888A" w14:textId="0425E593" w:rsidR="00233CCB" w:rsidRPr="000B580B" w:rsidRDefault="00F1564D" w:rsidP="000B580B">
            <w:pPr>
              <w:spacing w:before="0" w:after="0"/>
              <w:jc w:val="center"/>
              <w:rPr>
                <w:rFonts w:cstheme="minorHAnsi"/>
                <w:sz w:val="20"/>
                <w:szCs w:val="20"/>
              </w:rPr>
            </w:pPr>
            <w:r w:rsidRPr="000B580B">
              <w:rPr>
                <w:rFonts w:cstheme="minorHAnsi"/>
                <w:sz w:val="20"/>
                <w:szCs w:val="20"/>
              </w:rPr>
              <w:t>3.738</w:t>
            </w:r>
          </w:p>
        </w:tc>
        <w:tc>
          <w:tcPr>
            <w:tcW w:w="0" w:type="auto"/>
          </w:tcPr>
          <w:p w14:paraId="5B89A023"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(2017-2021)</w:t>
            </w:r>
          </w:p>
          <w:p w14:paraId="7FF0F7D6" w14:textId="73C0700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233CCB" w:rsidRPr="000B580B" w14:paraId="2708A25D" w14:textId="77777777" w:rsidTr="000B580B">
        <w:tc>
          <w:tcPr>
            <w:tcW w:w="0" w:type="auto"/>
          </w:tcPr>
          <w:p w14:paraId="2215E3AB" w14:textId="5406A561" w:rsidR="00233CCB" w:rsidRPr="000B580B" w:rsidRDefault="00233CCB" w:rsidP="000B580B">
            <w:pPr>
              <w:spacing w:before="0" w:after="0"/>
              <w:rPr>
                <w:rFonts w:cstheme="minorHAnsi"/>
                <w:sz w:val="20"/>
                <w:szCs w:val="20"/>
              </w:rPr>
            </w:pPr>
            <w:r w:rsidRPr="000B580B">
              <w:rPr>
                <w:rFonts w:cstheme="minorHAnsi"/>
                <w:sz w:val="20"/>
                <w:szCs w:val="20"/>
              </w:rPr>
              <w:t>Organization Studies</w:t>
            </w:r>
          </w:p>
        </w:tc>
        <w:tc>
          <w:tcPr>
            <w:tcW w:w="0" w:type="auto"/>
          </w:tcPr>
          <w:p w14:paraId="3CCBC8F3" w14:textId="4ABC8C38"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70E8E419" w14:textId="44B1F048"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1837A69" w14:textId="50BE89C8" w:rsidR="00233CCB" w:rsidRPr="000B580B" w:rsidRDefault="00F1564D" w:rsidP="000B580B">
            <w:pPr>
              <w:spacing w:before="0" w:after="0"/>
              <w:jc w:val="center"/>
              <w:rPr>
                <w:rFonts w:cstheme="minorHAnsi"/>
                <w:sz w:val="20"/>
                <w:szCs w:val="20"/>
              </w:rPr>
            </w:pPr>
            <w:r w:rsidRPr="000B580B">
              <w:rPr>
                <w:rFonts w:cstheme="minorHAnsi"/>
                <w:sz w:val="20"/>
                <w:szCs w:val="20"/>
              </w:rPr>
              <w:t>5.524</w:t>
            </w:r>
          </w:p>
        </w:tc>
        <w:tc>
          <w:tcPr>
            <w:tcW w:w="0" w:type="auto"/>
          </w:tcPr>
          <w:p w14:paraId="45803B40" w14:textId="34B1576C"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2018)</w:t>
            </w:r>
          </w:p>
          <w:p w14:paraId="1BFBD434" w14:textId="7AC60EEC"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31D85F4C" w14:textId="77777777" w:rsidTr="000B580B">
        <w:tc>
          <w:tcPr>
            <w:tcW w:w="0" w:type="auto"/>
          </w:tcPr>
          <w:p w14:paraId="3A4A8995" w14:textId="2E981FA6" w:rsidR="00233CCB" w:rsidRPr="000B580B" w:rsidRDefault="00233CCB" w:rsidP="000B580B">
            <w:pPr>
              <w:spacing w:before="0" w:after="0"/>
              <w:rPr>
                <w:rFonts w:cstheme="minorHAnsi"/>
                <w:sz w:val="20"/>
                <w:szCs w:val="20"/>
              </w:rPr>
            </w:pPr>
            <w:r w:rsidRPr="000B580B">
              <w:rPr>
                <w:rFonts w:cstheme="minorHAnsi"/>
                <w:sz w:val="20"/>
                <w:szCs w:val="20"/>
              </w:rPr>
              <w:t>Economy and Society</w:t>
            </w:r>
          </w:p>
        </w:tc>
        <w:tc>
          <w:tcPr>
            <w:tcW w:w="0" w:type="auto"/>
          </w:tcPr>
          <w:p w14:paraId="588CFA16" w14:textId="3E5C28B8"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3362F97B" w14:textId="16C446AE" w:rsidR="00233CCB" w:rsidRPr="000B580B" w:rsidRDefault="0092646D" w:rsidP="000B580B">
            <w:pPr>
              <w:spacing w:before="0" w:after="0"/>
              <w:rPr>
                <w:rFonts w:cstheme="minorHAnsi"/>
                <w:sz w:val="20"/>
                <w:szCs w:val="20"/>
              </w:rPr>
            </w:pPr>
            <w:r w:rsidRPr="000B580B">
              <w:rPr>
                <w:rFonts w:cstheme="minorHAnsi"/>
                <w:sz w:val="20"/>
                <w:szCs w:val="20"/>
              </w:rPr>
              <w:t>Economics; Sociology</w:t>
            </w:r>
          </w:p>
        </w:tc>
        <w:tc>
          <w:tcPr>
            <w:tcW w:w="0" w:type="auto"/>
          </w:tcPr>
          <w:p w14:paraId="7709B534" w14:textId="22689CFC" w:rsidR="00233CCB" w:rsidRPr="000B580B" w:rsidRDefault="00F1564D" w:rsidP="000B580B">
            <w:pPr>
              <w:spacing w:before="0" w:after="0"/>
              <w:jc w:val="center"/>
              <w:rPr>
                <w:rFonts w:cstheme="minorHAnsi"/>
                <w:sz w:val="20"/>
                <w:szCs w:val="20"/>
              </w:rPr>
            </w:pPr>
            <w:r w:rsidRPr="000B580B">
              <w:rPr>
                <w:rFonts w:cstheme="minorHAnsi"/>
                <w:sz w:val="20"/>
                <w:szCs w:val="20"/>
              </w:rPr>
              <w:t>4.182</w:t>
            </w:r>
          </w:p>
        </w:tc>
        <w:tc>
          <w:tcPr>
            <w:tcW w:w="0" w:type="auto"/>
          </w:tcPr>
          <w:p w14:paraId="588E11D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2021</w:t>
            </w:r>
          </w:p>
          <w:p w14:paraId="4A797DB5" w14:textId="5D4F841A"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68D317E3" w14:textId="77777777" w:rsidTr="000B580B">
        <w:tc>
          <w:tcPr>
            <w:tcW w:w="0" w:type="auto"/>
          </w:tcPr>
          <w:p w14:paraId="5C11940D" w14:textId="014A89D7" w:rsidR="00233CCB" w:rsidRPr="000B580B" w:rsidRDefault="00233CCB" w:rsidP="000B580B">
            <w:pPr>
              <w:spacing w:before="0" w:after="0"/>
              <w:rPr>
                <w:rFonts w:cstheme="minorHAnsi"/>
                <w:sz w:val="20"/>
                <w:szCs w:val="20"/>
              </w:rPr>
            </w:pPr>
            <w:r w:rsidRPr="000B580B">
              <w:rPr>
                <w:rFonts w:cstheme="minorHAnsi"/>
                <w:sz w:val="20"/>
                <w:szCs w:val="20"/>
              </w:rPr>
              <w:t>Human Relations</w:t>
            </w:r>
          </w:p>
        </w:tc>
        <w:tc>
          <w:tcPr>
            <w:tcW w:w="0" w:type="auto"/>
          </w:tcPr>
          <w:p w14:paraId="296996C8" w14:textId="7092F5A7"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2CA4B40" w14:textId="65EC0F6C" w:rsidR="00233CCB" w:rsidRPr="000B580B" w:rsidRDefault="0092646D" w:rsidP="000B580B">
            <w:pPr>
              <w:spacing w:before="0" w:after="0"/>
              <w:rPr>
                <w:rFonts w:cstheme="minorHAnsi"/>
                <w:sz w:val="20"/>
                <w:szCs w:val="20"/>
              </w:rPr>
            </w:pPr>
            <w:r w:rsidRPr="000B580B">
              <w:rPr>
                <w:rFonts w:cstheme="minorHAnsi"/>
                <w:sz w:val="20"/>
                <w:szCs w:val="20"/>
              </w:rPr>
              <w:t>Management; Social Sciences, Interdisciplinary</w:t>
            </w:r>
          </w:p>
        </w:tc>
        <w:tc>
          <w:tcPr>
            <w:tcW w:w="0" w:type="auto"/>
          </w:tcPr>
          <w:p w14:paraId="35B5B2DD" w14:textId="74AABF03" w:rsidR="00233CCB" w:rsidRPr="000B580B" w:rsidRDefault="00F1564D" w:rsidP="000B580B">
            <w:pPr>
              <w:spacing w:before="0" w:after="0"/>
              <w:jc w:val="center"/>
              <w:rPr>
                <w:rFonts w:cstheme="minorHAnsi"/>
                <w:sz w:val="20"/>
                <w:szCs w:val="20"/>
              </w:rPr>
            </w:pPr>
            <w:r w:rsidRPr="000B580B">
              <w:rPr>
                <w:rFonts w:cstheme="minorHAnsi"/>
                <w:sz w:val="20"/>
                <w:szCs w:val="20"/>
              </w:rPr>
              <w:t>5.658</w:t>
            </w:r>
          </w:p>
        </w:tc>
        <w:tc>
          <w:tcPr>
            <w:tcW w:w="0" w:type="auto"/>
          </w:tcPr>
          <w:p w14:paraId="102EE7F4"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w:t>
            </w:r>
          </w:p>
          <w:p w14:paraId="169B8F3F" w14:textId="4A39E2A2"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4FFEADA0" w14:textId="77777777" w:rsidTr="000B580B">
        <w:tc>
          <w:tcPr>
            <w:tcW w:w="0" w:type="auto"/>
          </w:tcPr>
          <w:p w14:paraId="6CF06E97" w14:textId="2543E918" w:rsidR="00233CCB" w:rsidRPr="000B580B" w:rsidRDefault="00233CCB" w:rsidP="000B580B">
            <w:pPr>
              <w:spacing w:before="0" w:after="0"/>
              <w:rPr>
                <w:rFonts w:cstheme="minorHAnsi"/>
                <w:sz w:val="20"/>
                <w:szCs w:val="20"/>
              </w:rPr>
            </w:pPr>
            <w:r w:rsidRPr="000B580B">
              <w:rPr>
                <w:rFonts w:cstheme="minorHAnsi"/>
                <w:sz w:val="20"/>
                <w:szCs w:val="20"/>
              </w:rPr>
              <w:t>Journal of Hospitality and Tourism Management</w:t>
            </w:r>
          </w:p>
        </w:tc>
        <w:tc>
          <w:tcPr>
            <w:tcW w:w="0" w:type="auto"/>
          </w:tcPr>
          <w:p w14:paraId="5ECF9110" w14:textId="50E70D90"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BFCF68A" w14:textId="4244E3F9" w:rsidR="00233CCB" w:rsidRPr="000B580B" w:rsidRDefault="0092646D" w:rsidP="000B580B">
            <w:pPr>
              <w:spacing w:before="0" w:after="0"/>
              <w:rPr>
                <w:rFonts w:cstheme="minorHAnsi"/>
                <w:sz w:val="20"/>
                <w:szCs w:val="20"/>
              </w:rPr>
            </w:pPr>
            <w:r w:rsidRPr="000B580B">
              <w:rPr>
                <w:rFonts w:cstheme="minorHAnsi"/>
                <w:sz w:val="20"/>
                <w:szCs w:val="20"/>
              </w:rPr>
              <w:t>Hospitality, Leisure, Sport &amp; Tourism; Management</w:t>
            </w:r>
          </w:p>
        </w:tc>
        <w:tc>
          <w:tcPr>
            <w:tcW w:w="0" w:type="auto"/>
          </w:tcPr>
          <w:p w14:paraId="128B0346" w14:textId="6A506495" w:rsidR="00233CCB" w:rsidRPr="000B580B" w:rsidRDefault="00F1564D" w:rsidP="000B580B">
            <w:pPr>
              <w:spacing w:before="0" w:after="0"/>
              <w:jc w:val="center"/>
              <w:rPr>
                <w:rFonts w:cstheme="minorHAnsi"/>
                <w:sz w:val="20"/>
                <w:szCs w:val="20"/>
              </w:rPr>
            </w:pPr>
            <w:r w:rsidRPr="000B580B">
              <w:rPr>
                <w:rFonts w:cstheme="minorHAnsi"/>
                <w:sz w:val="20"/>
                <w:szCs w:val="20"/>
              </w:rPr>
              <w:t>7.629</w:t>
            </w:r>
          </w:p>
        </w:tc>
        <w:tc>
          <w:tcPr>
            <w:tcW w:w="0" w:type="auto"/>
          </w:tcPr>
          <w:p w14:paraId="3A190615"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6D0B1AE2"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7A09408F" w14:textId="77777777" w:rsidR="00233CCB" w:rsidRPr="000B580B" w:rsidRDefault="00233CCB" w:rsidP="000B580B">
            <w:pPr>
              <w:spacing w:before="0" w:after="0"/>
              <w:jc w:val="center"/>
              <w:rPr>
                <w:rFonts w:cstheme="minorHAnsi"/>
                <w:sz w:val="20"/>
                <w:szCs w:val="20"/>
                <w:highlight w:val="yellow"/>
              </w:rPr>
            </w:pPr>
          </w:p>
        </w:tc>
      </w:tr>
      <w:tr w:rsidR="00233CCB" w:rsidRPr="000B580B" w14:paraId="2D785F5B" w14:textId="77777777" w:rsidTr="000B580B">
        <w:tc>
          <w:tcPr>
            <w:tcW w:w="0" w:type="auto"/>
          </w:tcPr>
          <w:p w14:paraId="37F46EB3" w14:textId="0ECA0ED9" w:rsidR="00233CCB" w:rsidRPr="000B580B" w:rsidRDefault="00233CCB" w:rsidP="000B580B">
            <w:pPr>
              <w:spacing w:before="0" w:after="0"/>
              <w:rPr>
                <w:rFonts w:cstheme="minorHAnsi"/>
                <w:sz w:val="20"/>
                <w:szCs w:val="20"/>
              </w:rPr>
            </w:pPr>
            <w:r w:rsidRPr="000B580B">
              <w:rPr>
                <w:rFonts w:cstheme="minorHAnsi"/>
                <w:sz w:val="20"/>
                <w:szCs w:val="20"/>
              </w:rPr>
              <w:t>Journal of Organizational Change Management</w:t>
            </w:r>
          </w:p>
        </w:tc>
        <w:tc>
          <w:tcPr>
            <w:tcW w:w="0" w:type="auto"/>
          </w:tcPr>
          <w:p w14:paraId="3747A8A3" w14:textId="4B003DEE"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31D465D" w14:textId="05BC1A5C"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25212CC3" w14:textId="3245C0E3" w:rsidR="00233CCB" w:rsidRPr="000B580B" w:rsidRDefault="003D71F7" w:rsidP="000B580B">
            <w:pPr>
              <w:spacing w:before="0" w:after="0"/>
              <w:jc w:val="center"/>
              <w:rPr>
                <w:rFonts w:cstheme="minorHAnsi"/>
                <w:sz w:val="20"/>
                <w:szCs w:val="20"/>
              </w:rPr>
            </w:pPr>
            <w:r w:rsidRPr="000B580B">
              <w:rPr>
                <w:rFonts w:cstheme="minorHAnsi"/>
                <w:sz w:val="20"/>
                <w:szCs w:val="20"/>
              </w:rPr>
              <w:t>2.096</w:t>
            </w:r>
          </w:p>
        </w:tc>
        <w:tc>
          <w:tcPr>
            <w:tcW w:w="0" w:type="auto"/>
          </w:tcPr>
          <w:p w14:paraId="0506B559"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w:t>
            </w:r>
          </w:p>
          <w:p w14:paraId="1479C3DC" w14:textId="260F675F"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Q4</w:t>
            </w:r>
          </w:p>
          <w:p w14:paraId="04BEF98E" w14:textId="583504D1" w:rsidR="00066556" w:rsidRPr="000B580B" w:rsidRDefault="00066556" w:rsidP="000B580B">
            <w:pPr>
              <w:spacing w:before="0" w:after="0"/>
              <w:jc w:val="center"/>
              <w:rPr>
                <w:rFonts w:cstheme="minorHAnsi"/>
                <w:sz w:val="20"/>
                <w:szCs w:val="20"/>
                <w:highlight w:val="yellow"/>
              </w:rPr>
            </w:pPr>
          </w:p>
        </w:tc>
      </w:tr>
      <w:tr w:rsidR="00233CCB" w:rsidRPr="000B580B" w14:paraId="0673A7EA" w14:textId="77777777" w:rsidTr="000B580B">
        <w:tc>
          <w:tcPr>
            <w:tcW w:w="0" w:type="auto"/>
          </w:tcPr>
          <w:p w14:paraId="7C6BA8E0" w14:textId="0080B177" w:rsidR="00233CCB" w:rsidRPr="000B580B" w:rsidRDefault="00233CCB" w:rsidP="000B580B">
            <w:pPr>
              <w:spacing w:before="0" w:after="0"/>
              <w:rPr>
                <w:rFonts w:cstheme="minorHAnsi"/>
                <w:sz w:val="20"/>
                <w:szCs w:val="20"/>
              </w:rPr>
            </w:pPr>
            <w:r w:rsidRPr="000B580B">
              <w:rPr>
                <w:rFonts w:cstheme="minorHAnsi"/>
                <w:sz w:val="20"/>
                <w:szCs w:val="20"/>
              </w:rPr>
              <w:lastRenderedPageBreak/>
              <w:t>Safety Science</w:t>
            </w:r>
          </w:p>
        </w:tc>
        <w:tc>
          <w:tcPr>
            <w:tcW w:w="0" w:type="auto"/>
          </w:tcPr>
          <w:p w14:paraId="493A8173" w14:textId="6354AD86"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6484FE27" w14:textId="5C1B987B" w:rsidR="00233CCB" w:rsidRPr="000B580B" w:rsidRDefault="0092646D" w:rsidP="000B580B">
            <w:pPr>
              <w:spacing w:before="0" w:after="0"/>
              <w:rPr>
                <w:rFonts w:cstheme="minorHAnsi"/>
                <w:sz w:val="20"/>
                <w:szCs w:val="20"/>
              </w:rPr>
            </w:pPr>
            <w:r w:rsidRPr="000B580B">
              <w:rPr>
                <w:rFonts w:cstheme="minorHAnsi"/>
                <w:sz w:val="20"/>
                <w:szCs w:val="20"/>
              </w:rPr>
              <w:t>Engineering, Industrial; Operations Research &amp; Management Science</w:t>
            </w:r>
          </w:p>
        </w:tc>
        <w:tc>
          <w:tcPr>
            <w:tcW w:w="0" w:type="auto"/>
          </w:tcPr>
          <w:p w14:paraId="5D171527" w14:textId="2A9721FE" w:rsidR="00233CCB" w:rsidRPr="000B580B" w:rsidRDefault="003D71F7" w:rsidP="000B580B">
            <w:pPr>
              <w:spacing w:before="0" w:after="0"/>
              <w:jc w:val="center"/>
              <w:rPr>
                <w:rFonts w:cstheme="minorHAnsi"/>
                <w:sz w:val="20"/>
                <w:szCs w:val="20"/>
              </w:rPr>
            </w:pPr>
            <w:r w:rsidRPr="000B580B">
              <w:rPr>
                <w:rFonts w:cstheme="minorHAnsi"/>
                <w:sz w:val="20"/>
                <w:szCs w:val="20"/>
              </w:rPr>
              <w:t>6.392</w:t>
            </w:r>
          </w:p>
        </w:tc>
        <w:tc>
          <w:tcPr>
            <w:tcW w:w="0" w:type="auto"/>
          </w:tcPr>
          <w:p w14:paraId="46AD571B"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 and 2019)</w:t>
            </w:r>
          </w:p>
          <w:p w14:paraId="040086AE" w14:textId="6E944BEB"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59936417" w14:textId="50F44950" w:rsidR="00066556" w:rsidRPr="000B580B" w:rsidRDefault="00066556" w:rsidP="000B580B">
            <w:pPr>
              <w:spacing w:before="0" w:after="0"/>
              <w:jc w:val="center"/>
              <w:rPr>
                <w:rFonts w:cstheme="minorHAnsi"/>
                <w:sz w:val="20"/>
                <w:szCs w:val="20"/>
                <w:highlight w:val="yellow"/>
              </w:rPr>
            </w:pPr>
          </w:p>
        </w:tc>
      </w:tr>
      <w:tr w:rsidR="00233CCB" w:rsidRPr="000B580B" w14:paraId="72CFA7D9" w14:textId="77777777" w:rsidTr="000B580B">
        <w:tc>
          <w:tcPr>
            <w:tcW w:w="0" w:type="auto"/>
          </w:tcPr>
          <w:p w14:paraId="79A8DAF8" w14:textId="69EE7E5E" w:rsidR="00233CCB" w:rsidRPr="000B580B" w:rsidRDefault="00233CCB" w:rsidP="000B580B">
            <w:pPr>
              <w:spacing w:before="0" w:after="0"/>
              <w:rPr>
                <w:rFonts w:cstheme="minorHAnsi"/>
                <w:sz w:val="20"/>
                <w:szCs w:val="20"/>
              </w:rPr>
            </w:pPr>
            <w:r w:rsidRPr="000B580B">
              <w:rPr>
                <w:rFonts w:cstheme="minorHAnsi"/>
                <w:sz w:val="20"/>
                <w:szCs w:val="20"/>
              </w:rPr>
              <w:t>Technological Forecasting and Social Change</w:t>
            </w:r>
          </w:p>
        </w:tc>
        <w:tc>
          <w:tcPr>
            <w:tcW w:w="0" w:type="auto"/>
          </w:tcPr>
          <w:p w14:paraId="5DE54CA3" w14:textId="4291D442"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40B9E7D9" w14:textId="5826D61E" w:rsidR="00233CCB" w:rsidRPr="000B580B" w:rsidRDefault="0092646D" w:rsidP="000B580B">
            <w:pPr>
              <w:spacing w:before="0" w:after="0"/>
              <w:rPr>
                <w:rFonts w:cstheme="minorHAnsi"/>
                <w:sz w:val="20"/>
                <w:szCs w:val="20"/>
              </w:rPr>
            </w:pPr>
            <w:r w:rsidRPr="000B580B">
              <w:rPr>
                <w:rFonts w:cstheme="minorHAnsi"/>
                <w:sz w:val="20"/>
                <w:szCs w:val="20"/>
              </w:rPr>
              <w:t>Business; Regional &amp; Urban Planning</w:t>
            </w:r>
          </w:p>
        </w:tc>
        <w:tc>
          <w:tcPr>
            <w:tcW w:w="0" w:type="auto"/>
          </w:tcPr>
          <w:p w14:paraId="3700597B" w14:textId="64319A22" w:rsidR="00233CCB" w:rsidRPr="000B580B" w:rsidRDefault="003D71F7" w:rsidP="000B580B">
            <w:pPr>
              <w:spacing w:before="0" w:after="0"/>
              <w:jc w:val="center"/>
              <w:rPr>
                <w:rFonts w:cstheme="minorHAnsi"/>
                <w:sz w:val="20"/>
                <w:szCs w:val="20"/>
              </w:rPr>
            </w:pPr>
            <w:r w:rsidRPr="000B580B">
              <w:rPr>
                <w:rFonts w:cstheme="minorHAnsi"/>
                <w:sz w:val="20"/>
                <w:szCs w:val="20"/>
              </w:rPr>
              <w:t>10.884</w:t>
            </w:r>
          </w:p>
        </w:tc>
        <w:tc>
          <w:tcPr>
            <w:tcW w:w="0" w:type="auto"/>
          </w:tcPr>
          <w:p w14:paraId="1E07B86E"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375A1DF" w14:textId="4BEB07D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519369BE" w14:textId="77777777" w:rsidTr="000B580B">
        <w:tc>
          <w:tcPr>
            <w:tcW w:w="0" w:type="auto"/>
          </w:tcPr>
          <w:p w14:paraId="0AA8F015" w14:textId="74A186B9" w:rsidR="00233CCB" w:rsidRPr="000B580B" w:rsidRDefault="00233CCB" w:rsidP="000B580B">
            <w:pPr>
              <w:spacing w:before="0" w:after="0"/>
              <w:rPr>
                <w:rFonts w:cstheme="minorHAnsi"/>
                <w:sz w:val="20"/>
                <w:szCs w:val="20"/>
                <w:lang w:val="de-CH"/>
              </w:rPr>
            </w:pPr>
            <w:proofErr w:type="spellStart"/>
            <w:r w:rsidRPr="000B580B">
              <w:rPr>
                <w:rFonts w:cstheme="minorHAnsi"/>
                <w:sz w:val="20"/>
                <w:szCs w:val="20"/>
                <w:lang w:val="de-CH"/>
              </w:rPr>
              <w:t>Tijdschrift</w:t>
            </w:r>
            <w:proofErr w:type="spellEnd"/>
            <w:r w:rsidRPr="000B580B">
              <w:rPr>
                <w:rFonts w:cstheme="minorHAnsi"/>
                <w:sz w:val="20"/>
                <w:szCs w:val="20"/>
                <w:lang w:val="de-CH"/>
              </w:rPr>
              <w:t xml:space="preserve"> </w:t>
            </w:r>
            <w:proofErr w:type="spellStart"/>
            <w:r w:rsidRPr="000B580B">
              <w:rPr>
                <w:rFonts w:cstheme="minorHAnsi"/>
                <w:sz w:val="20"/>
                <w:szCs w:val="20"/>
                <w:lang w:val="de-CH"/>
              </w:rPr>
              <w:t>voor</w:t>
            </w:r>
            <w:proofErr w:type="spellEnd"/>
            <w:r w:rsidRPr="000B580B">
              <w:rPr>
                <w:rFonts w:cstheme="minorHAnsi"/>
                <w:sz w:val="20"/>
                <w:szCs w:val="20"/>
                <w:lang w:val="de-CH"/>
              </w:rPr>
              <w:t xml:space="preserve"> </w:t>
            </w:r>
            <w:proofErr w:type="spellStart"/>
            <w:r w:rsidRPr="000B580B">
              <w:rPr>
                <w:rFonts w:cstheme="minorHAnsi"/>
                <w:sz w:val="20"/>
                <w:szCs w:val="20"/>
                <w:lang w:val="de-CH"/>
              </w:rPr>
              <w:t>Economische</w:t>
            </w:r>
            <w:proofErr w:type="spellEnd"/>
            <w:r w:rsidRPr="000B580B">
              <w:rPr>
                <w:rFonts w:cstheme="minorHAnsi"/>
                <w:sz w:val="20"/>
                <w:szCs w:val="20"/>
                <w:lang w:val="de-CH"/>
              </w:rPr>
              <w:t xml:space="preserve"> en </w:t>
            </w:r>
            <w:proofErr w:type="spellStart"/>
            <w:r w:rsidRPr="000B580B">
              <w:rPr>
                <w:rFonts w:cstheme="minorHAnsi"/>
                <w:sz w:val="20"/>
                <w:szCs w:val="20"/>
                <w:lang w:val="de-CH"/>
              </w:rPr>
              <w:t>Sociale</w:t>
            </w:r>
            <w:proofErr w:type="spellEnd"/>
            <w:r w:rsidRPr="000B580B">
              <w:rPr>
                <w:rFonts w:cstheme="minorHAnsi"/>
                <w:sz w:val="20"/>
                <w:szCs w:val="20"/>
                <w:lang w:val="de-CH"/>
              </w:rPr>
              <w:t xml:space="preserve"> </w:t>
            </w:r>
            <w:proofErr w:type="spellStart"/>
            <w:r w:rsidRPr="000B580B">
              <w:rPr>
                <w:rFonts w:cstheme="minorHAnsi"/>
                <w:sz w:val="20"/>
                <w:szCs w:val="20"/>
                <w:lang w:val="de-CH"/>
              </w:rPr>
              <w:t>Geografie</w:t>
            </w:r>
            <w:proofErr w:type="spellEnd"/>
          </w:p>
        </w:tc>
        <w:tc>
          <w:tcPr>
            <w:tcW w:w="0" w:type="auto"/>
          </w:tcPr>
          <w:p w14:paraId="0E0EFBEC" w14:textId="6F88B500"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6FE3393D" w14:textId="02491618"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 xml:space="preserve">Business &amp; Economics; </w:t>
            </w:r>
            <w:proofErr w:type="spellStart"/>
            <w:r w:rsidRPr="000B580B">
              <w:rPr>
                <w:rFonts w:cstheme="minorHAnsi"/>
                <w:sz w:val="20"/>
                <w:szCs w:val="20"/>
                <w:lang w:val="de-CH"/>
              </w:rPr>
              <w:t>Geography</w:t>
            </w:r>
            <w:proofErr w:type="spellEnd"/>
          </w:p>
        </w:tc>
        <w:tc>
          <w:tcPr>
            <w:tcW w:w="0" w:type="auto"/>
          </w:tcPr>
          <w:p w14:paraId="7B17D550" w14:textId="61387396"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4.194</w:t>
            </w:r>
          </w:p>
        </w:tc>
        <w:tc>
          <w:tcPr>
            <w:tcW w:w="0" w:type="auto"/>
          </w:tcPr>
          <w:p w14:paraId="1D69EB91" w14:textId="77777777"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(2021)</w:t>
            </w:r>
          </w:p>
          <w:p w14:paraId="5C5F5D84" w14:textId="4C02DD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497591AA" w14:textId="77777777" w:rsidTr="000B580B">
        <w:tc>
          <w:tcPr>
            <w:tcW w:w="0" w:type="auto"/>
          </w:tcPr>
          <w:p w14:paraId="0062FAB8" w14:textId="61646F8C" w:rsidR="00233CCB" w:rsidRPr="000B580B" w:rsidRDefault="00233CCB" w:rsidP="000B580B">
            <w:pPr>
              <w:spacing w:before="0" w:after="0"/>
              <w:rPr>
                <w:rFonts w:cstheme="minorHAnsi"/>
                <w:sz w:val="20"/>
                <w:szCs w:val="20"/>
                <w:lang w:val="de-CH"/>
              </w:rPr>
            </w:pPr>
            <w:proofErr w:type="spellStart"/>
            <w:r w:rsidRPr="000B580B">
              <w:rPr>
                <w:rFonts w:cstheme="minorHAnsi"/>
                <w:sz w:val="20"/>
                <w:szCs w:val="20"/>
                <w:lang w:val="de-CH"/>
              </w:rPr>
              <w:t>Tourism</w:t>
            </w:r>
            <w:proofErr w:type="spellEnd"/>
            <w:r w:rsidRPr="000B580B">
              <w:rPr>
                <w:rFonts w:cstheme="minorHAnsi"/>
                <w:sz w:val="20"/>
                <w:szCs w:val="20"/>
                <w:lang w:val="de-CH"/>
              </w:rPr>
              <w:t xml:space="preserve"> Management </w:t>
            </w:r>
            <w:proofErr w:type="spellStart"/>
            <w:r w:rsidRPr="000B580B">
              <w:rPr>
                <w:rFonts w:cstheme="minorHAnsi"/>
                <w:sz w:val="20"/>
                <w:szCs w:val="20"/>
                <w:lang w:val="de-CH"/>
              </w:rPr>
              <w:t>Perspectives</w:t>
            </w:r>
            <w:proofErr w:type="spellEnd"/>
          </w:p>
        </w:tc>
        <w:tc>
          <w:tcPr>
            <w:tcW w:w="0" w:type="auto"/>
          </w:tcPr>
          <w:p w14:paraId="7039056F" w14:textId="6A94B6B6"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5692740D" w14:textId="0486F0E0"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 xml:space="preserve">Environmental Studies; Hospitality, Leisure, Sport &amp; </w:t>
            </w:r>
            <w:proofErr w:type="spellStart"/>
            <w:r w:rsidRPr="000B580B">
              <w:rPr>
                <w:rFonts w:cstheme="minorHAnsi"/>
                <w:sz w:val="20"/>
                <w:szCs w:val="20"/>
                <w:lang w:val="de-CH"/>
              </w:rPr>
              <w:t>Tourism</w:t>
            </w:r>
            <w:proofErr w:type="spellEnd"/>
            <w:r w:rsidRPr="000B580B">
              <w:rPr>
                <w:rFonts w:cstheme="minorHAnsi"/>
                <w:sz w:val="20"/>
                <w:szCs w:val="20"/>
                <w:lang w:val="de-CH"/>
              </w:rPr>
              <w:t>; Management</w:t>
            </w:r>
          </w:p>
        </w:tc>
        <w:tc>
          <w:tcPr>
            <w:tcW w:w="0" w:type="auto"/>
          </w:tcPr>
          <w:p w14:paraId="4B7B0132" w14:textId="2652A92A"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12.879</w:t>
            </w:r>
          </w:p>
        </w:tc>
        <w:tc>
          <w:tcPr>
            <w:tcW w:w="0" w:type="auto"/>
          </w:tcPr>
          <w:p w14:paraId="06AA328F" w14:textId="3958D63C"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(2019-2021)</w:t>
            </w:r>
          </w:p>
          <w:p w14:paraId="7665E8FC" w14:textId="1DBDA2AD"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201F88E6" w14:textId="77777777" w:rsidR="00066556" w:rsidRPr="000B580B" w:rsidRDefault="00066556" w:rsidP="000B580B">
            <w:pPr>
              <w:spacing w:before="0" w:after="0"/>
              <w:jc w:val="center"/>
              <w:rPr>
                <w:rFonts w:cstheme="minorHAnsi"/>
                <w:sz w:val="20"/>
                <w:szCs w:val="20"/>
                <w:highlight w:val="yellow"/>
                <w:lang w:val="de-CH"/>
              </w:rPr>
            </w:pPr>
          </w:p>
          <w:p w14:paraId="48E9B946" w14:textId="222F2BA6" w:rsidR="00066556" w:rsidRPr="000B580B" w:rsidRDefault="00066556" w:rsidP="000B580B">
            <w:pPr>
              <w:spacing w:before="0" w:after="0"/>
              <w:jc w:val="center"/>
              <w:rPr>
                <w:rFonts w:cstheme="minorHAnsi"/>
                <w:sz w:val="20"/>
                <w:szCs w:val="20"/>
                <w:highlight w:val="yellow"/>
                <w:lang w:val="de-CH"/>
              </w:rPr>
            </w:pPr>
          </w:p>
        </w:tc>
      </w:tr>
      <w:tr w:rsidR="0092646D" w:rsidRPr="000B580B" w14:paraId="5AB451FE" w14:textId="77777777" w:rsidTr="000B580B">
        <w:tc>
          <w:tcPr>
            <w:tcW w:w="0" w:type="auto"/>
          </w:tcPr>
          <w:p w14:paraId="6CBFD135" w14:textId="02001F98" w:rsidR="0092646D" w:rsidRPr="000B580B" w:rsidRDefault="008F7C9D" w:rsidP="000B580B">
            <w:pPr>
              <w:spacing w:before="0" w:after="0"/>
              <w:rPr>
                <w:rFonts w:cstheme="minorHAnsi"/>
                <w:sz w:val="20"/>
                <w:szCs w:val="20"/>
                <w:lang w:val="de-CH"/>
              </w:rPr>
            </w:pPr>
            <w:r w:rsidRPr="000B580B">
              <w:rPr>
                <w:rFonts w:cstheme="minorHAnsi"/>
                <w:sz w:val="20"/>
                <w:szCs w:val="20"/>
              </w:rPr>
              <w:t>Misc.</w:t>
            </w:r>
          </w:p>
        </w:tc>
        <w:tc>
          <w:tcPr>
            <w:tcW w:w="0" w:type="auto"/>
          </w:tcPr>
          <w:p w14:paraId="15C9C668" w14:textId="3961CEBF"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 xml:space="preserve">48 (1 </w:t>
            </w:r>
            <w:proofErr w:type="spellStart"/>
            <w:r w:rsidRPr="000B580B">
              <w:rPr>
                <w:rFonts w:cstheme="minorHAnsi"/>
                <w:sz w:val="20"/>
                <w:szCs w:val="20"/>
                <w:lang w:val="de-CH"/>
              </w:rPr>
              <w:t>each</w:t>
            </w:r>
            <w:proofErr w:type="spellEnd"/>
            <w:r w:rsidRPr="000B580B">
              <w:rPr>
                <w:rFonts w:cstheme="minorHAnsi"/>
                <w:sz w:val="20"/>
                <w:szCs w:val="20"/>
                <w:lang w:val="de-CH"/>
              </w:rPr>
              <w:t>)</w:t>
            </w:r>
          </w:p>
        </w:tc>
        <w:tc>
          <w:tcPr>
            <w:tcW w:w="0" w:type="auto"/>
          </w:tcPr>
          <w:p w14:paraId="78CD49D6" w14:textId="0DFB650C" w:rsidR="0092646D" w:rsidRPr="000B580B" w:rsidRDefault="0092646D" w:rsidP="000B580B">
            <w:pPr>
              <w:spacing w:before="0" w:after="0"/>
              <w:rPr>
                <w:rFonts w:cstheme="minorHAnsi"/>
                <w:sz w:val="20"/>
                <w:szCs w:val="20"/>
                <w:lang w:val="de-CH"/>
              </w:rPr>
            </w:pPr>
            <w:proofErr w:type="spellStart"/>
            <w:r w:rsidRPr="000B580B">
              <w:rPr>
                <w:rFonts w:cstheme="minorHAnsi"/>
                <w:sz w:val="20"/>
                <w:szCs w:val="20"/>
                <w:lang w:val="de-CH"/>
              </w:rPr>
              <w:t>Various</w:t>
            </w:r>
            <w:proofErr w:type="spellEnd"/>
          </w:p>
        </w:tc>
        <w:tc>
          <w:tcPr>
            <w:tcW w:w="0" w:type="auto"/>
          </w:tcPr>
          <w:p w14:paraId="76969093" w14:textId="77777777" w:rsidR="0092646D" w:rsidRPr="000B580B" w:rsidRDefault="0092646D" w:rsidP="000B580B">
            <w:pPr>
              <w:spacing w:before="0" w:after="0"/>
              <w:jc w:val="center"/>
              <w:rPr>
                <w:rFonts w:cstheme="minorHAnsi"/>
                <w:sz w:val="20"/>
                <w:szCs w:val="20"/>
                <w:lang w:val="de-CH"/>
              </w:rPr>
            </w:pPr>
          </w:p>
        </w:tc>
        <w:tc>
          <w:tcPr>
            <w:tcW w:w="0" w:type="auto"/>
          </w:tcPr>
          <w:p w14:paraId="09353EBB" w14:textId="77777777" w:rsidR="0092646D" w:rsidRPr="000B580B" w:rsidRDefault="0092646D" w:rsidP="000B580B">
            <w:pPr>
              <w:spacing w:before="0" w:after="0"/>
              <w:jc w:val="center"/>
              <w:rPr>
                <w:rFonts w:cstheme="minorHAnsi"/>
                <w:sz w:val="20"/>
                <w:szCs w:val="20"/>
                <w:highlight w:val="yellow"/>
                <w:lang w:val="de-CH"/>
              </w:rPr>
            </w:pPr>
          </w:p>
        </w:tc>
      </w:tr>
      <w:tr w:rsidR="0092646D" w:rsidRPr="000B580B" w14:paraId="1AE89207" w14:textId="77777777" w:rsidTr="000B580B">
        <w:tc>
          <w:tcPr>
            <w:tcW w:w="0" w:type="auto"/>
          </w:tcPr>
          <w:p w14:paraId="710FA9AE" w14:textId="44A3AC8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 xml:space="preserve">Total, </w:t>
            </w:r>
            <w:proofErr w:type="spellStart"/>
            <w:r w:rsidRPr="000B580B">
              <w:rPr>
                <w:rFonts w:cstheme="minorHAnsi"/>
                <w:sz w:val="20"/>
                <w:szCs w:val="20"/>
                <w:lang w:val="de-CH"/>
              </w:rPr>
              <w:t>Articles</w:t>
            </w:r>
            <w:proofErr w:type="spellEnd"/>
            <w:r w:rsidRPr="000B580B">
              <w:rPr>
                <w:rFonts w:cstheme="minorHAnsi"/>
                <w:sz w:val="20"/>
                <w:szCs w:val="20"/>
                <w:lang w:val="de-CH"/>
              </w:rPr>
              <w:t>=</w:t>
            </w:r>
          </w:p>
        </w:tc>
        <w:tc>
          <w:tcPr>
            <w:tcW w:w="0" w:type="auto"/>
          </w:tcPr>
          <w:p w14:paraId="00ED6CBB" w14:textId="6C97EBBD"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105</w:t>
            </w:r>
          </w:p>
        </w:tc>
        <w:tc>
          <w:tcPr>
            <w:tcW w:w="0" w:type="auto"/>
          </w:tcPr>
          <w:p w14:paraId="2F70E06E" w14:textId="0A9470CF" w:rsidR="0092646D" w:rsidRPr="000B580B" w:rsidRDefault="0092646D" w:rsidP="000B580B">
            <w:pPr>
              <w:spacing w:before="0" w:after="0"/>
              <w:rPr>
                <w:rFonts w:cstheme="minorHAnsi"/>
                <w:sz w:val="20"/>
                <w:szCs w:val="20"/>
                <w:lang w:val="de-CH"/>
              </w:rPr>
            </w:pPr>
          </w:p>
        </w:tc>
        <w:tc>
          <w:tcPr>
            <w:tcW w:w="0" w:type="auto"/>
          </w:tcPr>
          <w:p w14:paraId="185EB308" w14:textId="77777777" w:rsidR="0092646D" w:rsidRPr="000B580B" w:rsidRDefault="0092646D" w:rsidP="000B580B">
            <w:pPr>
              <w:spacing w:before="0" w:after="0"/>
              <w:jc w:val="center"/>
              <w:rPr>
                <w:rFonts w:cstheme="minorHAnsi"/>
                <w:sz w:val="20"/>
                <w:szCs w:val="20"/>
                <w:lang w:val="de-CH"/>
              </w:rPr>
            </w:pPr>
          </w:p>
        </w:tc>
        <w:tc>
          <w:tcPr>
            <w:tcW w:w="0" w:type="auto"/>
          </w:tcPr>
          <w:p w14:paraId="0406FB6F" w14:textId="77777777" w:rsidR="0092646D" w:rsidRPr="000B580B" w:rsidRDefault="0092646D" w:rsidP="000B580B">
            <w:pPr>
              <w:spacing w:before="0" w:after="0"/>
              <w:jc w:val="center"/>
              <w:rPr>
                <w:rFonts w:cstheme="minorHAnsi"/>
                <w:sz w:val="20"/>
                <w:szCs w:val="20"/>
                <w:highlight w:val="yellow"/>
                <w:lang w:val="de-CH"/>
              </w:rPr>
            </w:pPr>
          </w:p>
        </w:tc>
      </w:tr>
    </w:tbl>
    <w:p w14:paraId="639BB0C2" w14:textId="225987E7" w:rsidR="003D6BB8" w:rsidRPr="00DC42EC" w:rsidRDefault="00066556" w:rsidP="00141726">
      <w:pPr>
        <w:rPr>
          <w:rPrChange w:id="1" w:author="Avidan, Miron" w:date="2022-12-09T11:37:00Z">
            <w:rPr>
              <w:lang w:val="de-CH"/>
            </w:rPr>
          </w:rPrChange>
        </w:rPr>
      </w:pPr>
      <w:r w:rsidRPr="00DC42EC">
        <w:rPr>
          <w:rPrChange w:id="2" w:author="Avidan, Miron" w:date="2022-12-09T11:37:00Z">
            <w:rPr>
              <w:lang w:val="de-CH"/>
            </w:rPr>
          </w:rPrChange>
        </w:rPr>
        <w:t>Source for 5th column: From Journal Citation Reports. Searched each journal and scrolled to the section titled «Rank by Journal Impact Factor» to identify FIJ Quartiles for 2017-2021 (Simon Pek, 2021.11.29)</w:t>
      </w:r>
    </w:p>
    <w:p w14:paraId="685E1B18" w14:textId="77777777" w:rsidR="000B580B" w:rsidRDefault="000B580B" w:rsidP="005B3FE6"/>
    <w:p w14:paraId="6C8B8206" w14:textId="3702254F" w:rsidR="000B580B" w:rsidRPr="000B580B" w:rsidRDefault="000B580B" w:rsidP="000B580B">
      <w:pPr>
        <w:sectPr w:rsidR="000B580B" w:rsidRPr="000B580B" w:rsidSect="000B580B">
          <w:pgSz w:w="15840" w:h="12240" w:orient="landscape"/>
          <w:pgMar w:top="1440" w:right="1440" w:bottom="1440" w:left="1440" w:header="720" w:footer="720" w:gutter="0"/>
          <w:cols w:space="720"/>
          <w:docGrid w:linePitch="360"/>
        </w:sectPr>
      </w:pPr>
    </w:p>
    <w:p w14:paraId="18CA09CF" w14:textId="77777777" w:rsidR="00141726" w:rsidRDefault="009D7663" w:rsidP="00141726">
      <w:pPr>
        <w:pStyle w:val="Heading2"/>
      </w:pPr>
      <w:r>
        <w:lastRenderedPageBreak/>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p w14:paraId="2B3B2179" w14:textId="3DCB6B19" w:rsidR="005B3FE6" w:rsidRDefault="005B3FE6" w:rsidP="00845E1C">
      <w:pPr>
        <w:pStyle w:val="Caption"/>
      </w:pPr>
    </w:p>
    <w:p w14:paraId="1C0458D2" w14:textId="39F98D1F" w:rsidR="00F1068D" w:rsidRDefault="00F1068D" w:rsidP="00F1068D">
      <w:pPr>
        <w:pStyle w:val="Caption"/>
      </w:pPr>
      <w:r>
        <w:t xml:space="preserve">Table </w:t>
      </w:r>
      <w:fldSimple w:instr=" SEQ Table \* ARABIC ">
        <w:r>
          <w:rPr>
            <w:noProof/>
          </w:rPr>
          <w:t>2</w:t>
        </w:r>
      </w:fldSimple>
      <w:r>
        <w:t xml:space="preserve">: </w:t>
      </w:r>
      <w:r w:rsidRPr="00F1068D">
        <w:t>Authors, publication outlets, and citation metrics for most-cited articles.</w:t>
      </w:r>
    </w:p>
    <w:tbl>
      <w:tblPr>
        <w:tblStyle w:val="TableGrid"/>
        <w:tblW w:w="12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456"/>
        <w:gridCol w:w="1440"/>
        <w:gridCol w:w="2016"/>
        <w:gridCol w:w="2304"/>
      </w:tblGrid>
      <w:tr w:rsidR="00A10492" w:rsidRPr="00183898" w14:paraId="041936E8" w14:textId="77777777" w:rsidTr="00DB24D9">
        <w:tc>
          <w:tcPr>
            <w:tcW w:w="3600" w:type="dxa"/>
            <w:tcBorders>
              <w:top w:val="single" w:sz="12" w:space="0" w:color="auto"/>
              <w:bottom w:val="single" w:sz="12" w:space="0" w:color="auto"/>
            </w:tcBorders>
          </w:tcPr>
          <w:p w14:paraId="19F80975" w14:textId="683CD42D" w:rsidR="00F1564D" w:rsidRPr="00183898" w:rsidRDefault="00F1564D" w:rsidP="000B580B">
            <w:pPr>
              <w:spacing w:before="100" w:beforeAutospacing="1" w:after="100" w:afterAutospacing="1"/>
              <w:rPr>
                <w:rFonts w:cstheme="minorHAnsi"/>
                <w:b/>
                <w:bCs/>
                <w:sz w:val="18"/>
                <w:szCs w:val="18"/>
              </w:rPr>
            </w:pPr>
            <w:commentRangeStart w:id="3"/>
            <w:r w:rsidRPr="00183898">
              <w:rPr>
                <w:rFonts w:cstheme="minorHAnsi"/>
                <w:b/>
                <w:bCs/>
                <w:sz w:val="18"/>
                <w:szCs w:val="18"/>
              </w:rPr>
              <w:t>Authors, Year</w:t>
            </w:r>
            <w:commentRangeEnd w:id="3"/>
            <w:r w:rsidR="00A6153A" w:rsidRPr="00183898">
              <w:rPr>
                <w:rStyle w:val="CommentReference"/>
                <w:sz w:val="18"/>
                <w:szCs w:val="18"/>
              </w:rPr>
              <w:commentReference w:id="3"/>
            </w:r>
          </w:p>
        </w:tc>
        <w:tc>
          <w:tcPr>
            <w:tcW w:w="3456" w:type="dxa"/>
            <w:tcBorders>
              <w:top w:val="single" w:sz="12" w:space="0" w:color="auto"/>
              <w:bottom w:val="single" w:sz="12" w:space="0" w:color="auto"/>
            </w:tcBorders>
          </w:tcPr>
          <w:p w14:paraId="5B8F7D62" w14:textId="27443D98"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Journal</w:t>
            </w:r>
          </w:p>
        </w:tc>
        <w:tc>
          <w:tcPr>
            <w:tcW w:w="1440" w:type="dxa"/>
            <w:tcBorders>
              <w:top w:val="single" w:sz="12" w:space="0" w:color="auto"/>
              <w:bottom w:val="single" w:sz="12" w:space="0" w:color="auto"/>
            </w:tcBorders>
          </w:tcPr>
          <w:p w14:paraId="2AC9F511" w14:textId="03B13F16"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Total Citations</w:t>
            </w:r>
            <w:ins w:id="4" w:author="Poggioli, Nicholas" w:date="2022-12-05T14:35:00Z">
              <w:r w:rsidR="00183898" w:rsidRPr="00183898">
                <w:rPr>
                  <w:rFonts w:cstheme="minorHAnsi"/>
                  <w:b/>
                  <w:bCs/>
                  <w:sz w:val="18"/>
                  <w:szCs w:val="18"/>
                  <w:vertAlign w:val="superscript"/>
                </w:rPr>
                <w:t>1</w:t>
              </w:r>
            </w:ins>
            <w:r w:rsidRPr="00183898">
              <w:rPr>
                <w:rFonts w:cstheme="minorHAnsi"/>
                <w:b/>
                <w:bCs/>
                <w:sz w:val="18"/>
                <w:szCs w:val="18"/>
              </w:rPr>
              <w:t xml:space="preserve"> </w:t>
            </w:r>
            <w:del w:id="5" w:author="Poggioli, Nicholas" w:date="2022-12-05T14:37:00Z">
              <w:r w:rsidR="005F2EFB" w:rsidRPr="00183898" w:rsidDel="00183898">
                <w:rPr>
                  <w:rFonts w:cstheme="minorHAnsi"/>
                  <w:b/>
                  <w:bCs/>
                  <w:sz w:val="18"/>
                  <w:szCs w:val="18"/>
                </w:rPr>
                <w:delText>(WoS)</w:delText>
              </w:r>
            </w:del>
          </w:p>
        </w:tc>
        <w:tc>
          <w:tcPr>
            <w:tcW w:w="2016" w:type="dxa"/>
            <w:tcBorders>
              <w:top w:val="single" w:sz="12" w:space="0" w:color="auto"/>
              <w:bottom w:val="single" w:sz="12" w:space="0" w:color="auto"/>
            </w:tcBorders>
          </w:tcPr>
          <w:p w14:paraId="20CB4633" w14:textId="1583DEE8" w:rsidR="00F1564D" w:rsidRPr="00DB24D9" w:rsidRDefault="00F1564D" w:rsidP="000B580B">
            <w:pPr>
              <w:spacing w:before="100" w:beforeAutospacing="1" w:after="100" w:afterAutospacing="1"/>
              <w:rPr>
                <w:rFonts w:cstheme="minorHAnsi"/>
                <w:b/>
                <w:bCs/>
                <w:sz w:val="18"/>
                <w:szCs w:val="18"/>
                <w:vertAlign w:val="superscript"/>
              </w:rPr>
            </w:pPr>
            <w:r w:rsidRPr="00183898">
              <w:rPr>
                <w:rFonts w:cstheme="minorHAnsi"/>
                <w:b/>
                <w:bCs/>
                <w:sz w:val="18"/>
                <w:szCs w:val="18"/>
              </w:rPr>
              <w:t>Average Citations/Year</w:t>
            </w:r>
            <w:ins w:id="6" w:author="Poggioli, Nicholas" w:date="2022-12-05T14:36:00Z">
              <w:r w:rsidR="00183898" w:rsidRPr="00183898">
                <w:rPr>
                  <w:rFonts w:cstheme="minorHAnsi"/>
                  <w:b/>
                  <w:bCs/>
                  <w:sz w:val="18"/>
                  <w:szCs w:val="18"/>
                  <w:vertAlign w:val="superscript"/>
                </w:rPr>
                <w:t>2</w:t>
              </w:r>
            </w:ins>
          </w:p>
        </w:tc>
        <w:tc>
          <w:tcPr>
            <w:tcW w:w="2304" w:type="dxa"/>
            <w:tcBorders>
              <w:top w:val="single" w:sz="12" w:space="0" w:color="auto"/>
              <w:bottom w:val="single" w:sz="12" w:space="0" w:color="auto"/>
            </w:tcBorders>
          </w:tcPr>
          <w:p w14:paraId="3150CEC5" w14:textId="7F50A475" w:rsidR="00F1564D" w:rsidRPr="00183898" w:rsidRDefault="00F1564D" w:rsidP="000B580B">
            <w:pPr>
              <w:spacing w:before="100" w:beforeAutospacing="1" w:after="100" w:afterAutospacing="1"/>
              <w:rPr>
                <w:rFonts w:cstheme="minorHAnsi"/>
                <w:sz w:val="18"/>
                <w:szCs w:val="18"/>
              </w:rPr>
            </w:pPr>
            <w:commentRangeStart w:id="7"/>
            <w:r w:rsidRPr="00183898">
              <w:rPr>
                <w:rFonts w:cstheme="minorHAnsi"/>
                <w:b/>
                <w:bCs/>
                <w:sz w:val="18"/>
                <w:szCs w:val="18"/>
              </w:rPr>
              <w:t xml:space="preserve">Journal Impact Factor </w:t>
            </w:r>
            <w:del w:id="8" w:author="Poggioli, Nicholas" w:date="2022-12-05T14:38:00Z">
              <w:r w:rsidRPr="00183898" w:rsidDel="00A10492">
                <w:rPr>
                  <w:rFonts w:cstheme="minorHAnsi"/>
                  <w:b/>
                  <w:bCs/>
                  <w:sz w:val="18"/>
                  <w:szCs w:val="18"/>
                </w:rPr>
                <w:delText>(JIF)</w:delText>
              </w:r>
              <w:r w:rsidR="005F2EFB" w:rsidRPr="00183898" w:rsidDel="00A10492">
                <w:rPr>
                  <w:rFonts w:cstheme="minorHAnsi"/>
                  <w:b/>
                  <w:bCs/>
                  <w:sz w:val="18"/>
                  <w:szCs w:val="18"/>
                </w:rPr>
                <w:delText xml:space="preserve"> </w:delText>
              </w:r>
            </w:del>
            <w:r w:rsidR="005F2EFB" w:rsidRPr="00183898">
              <w:rPr>
                <w:rFonts w:cstheme="minorHAnsi"/>
                <w:b/>
                <w:bCs/>
                <w:sz w:val="18"/>
                <w:szCs w:val="18"/>
              </w:rPr>
              <w:t>2021</w:t>
            </w:r>
            <w:commentRangeEnd w:id="7"/>
            <w:r w:rsidR="005B3FE6" w:rsidRPr="00183898">
              <w:rPr>
                <w:rStyle w:val="CommentReference"/>
                <w:sz w:val="18"/>
                <w:szCs w:val="18"/>
              </w:rPr>
              <w:commentReference w:id="7"/>
            </w:r>
          </w:p>
        </w:tc>
      </w:tr>
      <w:tr w:rsidR="00A10492" w:rsidRPr="00183898" w14:paraId="4A54C27E" w14:textId="77777777" w:rsidTr="00DB24D9">
        <w:tc>
          <w:tcPr>
            <w:tcW w:w="3600" w:type="dxa"/>
            <w:tcBorders>
              <w:top w:val="single" w:sz="12" w:space="0" w:color="auto"/>
            </w:tcBorders>
          </w:tcPr>
          <w:p w14:paraId="565C25DE" w14:textId="471A7427" w:rsidR="005F2EFB" w:rsidRPr="00183898" w:rsidRDefault="005F2EFB" w:rsidP="000B580B">
            <w:pPr>
              <w:spacing w:before="100" w:beforeAutospacing="1" w:after="100" w:afterAutospacing="1"/>
              <w:rPr>
                <w:rFonts w:cstheme="minorHAnsi"/>
                <w:sz w:val="18"/>
                <w:szCs w:val="18"/>
              </w:rPr>
            </w:pPr>
            <w:proofErr w:type="spellStart"/>
            <w:r w:rsidRPr="00183898">
              <w:rPr>
                <w:rFonts w:cstheme="minorHAnsi"/>
                <w:sz w:val="18"/>
                <w:szCs w:val="18"/>
              </w:rPr>
              <w:t>Starik</w:t>
            </w:r>
            <w:proofErr w:type="spellEnd"/>
            <w:r w:rsidRPr="00183898">
              <w:rPr>
                <w:rFonts w:cstheme="minorHAnsi"/>
                <w:sz w:val="18"/>
                <w:szCs w:val="18"/>
              </w:rPr>
              <w:t>, M. (1995)</w:t>
            </w:r>
          </w:p>
        </w:tc>
        <w:tc>
          <w:tcPr>
            <w:tcW w:w="3456" w:type="dxa"/>
            <w:tcBorders>
              <w:top w:val="single" w:sz="12" w:space="0" w:color="auto"/>
            </w:tcBorders>
          </w:tcPr>
          <w:p w14:paraId="28258958" w14:textId="5C79E2D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Borders>
              <w:top w:val="single" w:sz="12" w:space="0" w:color="auto"/>
            </w:tcBorders>
          </w:tcPr>
          <w:p w14:paraId="4312CAB0" w14:textId="4E8E7579"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228</w:t>
            </w:r>
          </w:p>
        </w:tc>
        <w:tc>
          <w:tcPr>
            <w:tcW w:w="2016" w:type="dxa"/>
            <w:tcBorders>
              <w:top w:val="single" w:sz="12" w:space="0" w:color="auto"/>
            </w:tcBorders>
          </w:tcPr>
          <w:p w14:paraId="42F693FC" w14:textId="05813226"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8.44</w:t>
            </w:r>
          </w:p>
        </w:tc>
        <w:tc>
          <w:tcPr>
            <w:tcW w:w="2304" w:type="dxa"/>
            <w:tcBorders>
              <w:top w:val="single" w:sz="12" w:space="0" w:color="auto"/>
            </w:tcBorders>
          </w:tcPr>
          <w:p w14:paraId="0898006B" w14:textId="7A442AE0"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7A072978" w14:textId="77777777" w:rsidTr="00DB24D9">
        <w:tc>
          <w:tcPr>
            <w:tcW w:w="3600" w:type="dxa"/>
          </w:tcPr>
          <w:p w14:paraId="30B62967" w14:textId="4CF8E9E6"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Phillips, RA; </w:t>
            </w:r>
            <w:proofErr w:type="spellStart"/>
            <w:r w:rsidRPr="00183898">
              <w:rPr>
                <w:rFonts w:cstheme="minorHAnsi"/>
                <w:sz w:val="18"/>
                <w:szCs w:val="18"/>
              </w:rPr>
              <w:t>Reichart</w:t>
            </w:r>
            <w:proofErr w:type="spellEnd"/>
            <w:r w:rsidRPr="00183898">
              <w:rPr>
                <w:rFonts w:cstheme="minorHAnsi"/>
                <w:sz w:val="18"/>
                <w:szCs w:val="18"/>
              </w:rPr>
              <w:t>, J (2000)</w:t>
            </w:r>
          </w:p>
        </w:tc>
        <w:tc>
          <w:tcPr>
            <w:tcW w:w="3456" w:type="dxa"/>
          </w:tcPr>
          <w:p w14:paraId="575F0EC9" w14:textId="760A573C"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Pr>
          <w:p w14:paraId="74C721F6" w14:textId="2E061181"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121</w:t>
            </w:r>
          </w:p>
        </w:tc>
        <w:tc>
          <w:tcPr>
            <w:tcW w:w="2016" w:type="dxa"/>
          </w:tcPr>
          <w:p w14:paraId="166EDE9E" w14:textId="4CE9D48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365F1DCE" w14:textId="276D9D1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358A7791" w14:textId="77777777" w:rsidTr="00DB24D9">
        <w:tc>
          <w:tcPr>
            <w:tcW w:w="3600" w:type="dxa"/>
          </w:tcPr>
          <w:p w14:paraId="7FCEE54A" w14:textId="64A03B30"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Robinson, S</w:t>
            </w:r>
            <w:r w:rsidR="00B17AE7" w:rsidRPr="00183898">
              <w:rPr>
                <w:rFonts w:cstheme="minorHAnsi"/>
                <w:sz w:val="18"/>
                <w:szCs w:val="18"/>
              </w:rPr>
              <w:t xml:space="preserve"> et al.,</w:t>
            </w:r>
            <w:r w:rsidRPr="00183898">
              <w:rPr>
                <w:rFonts w:cstheme="minorHAnsi"/>
                <w:sz w:val="18"/>
                <w:szCs w:val="18"/>
              </w:rPr>
              <w:t xml:space="preserve"> (2020)</w:t>
            </w:r>
          </w:p>
        </w:tc>
        <w:tc>
          <w:tcPr>
            <w:tcW w:w="3456" w:type="dxa"/>
          </w:tcPr>
          <w:p w14:paraId="3F3F3C19" w14:textId="7B41251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Journal of Business Research</w:t>
            </w:r>
          </w:p>
        </w:tc>
        <w:tc>
          <w:tcPr>
            <w:tcW w:w="1440" w:type="dxa"/>
          </w:tcPr>
          <w:p w14:paraId="77F15A6E" w14:textId="5B9B5834"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61</w:t>
            </w:r>
          </w:p>
        </w:tc>
        <w:tc>
          <w:tcPr>
            <w:tcW w:w="2016" w:type="dxa"/>
          </w:tcPr>
          <w:p w14:paraId="01271584" w14:textId="6B381ACE" w:rsidR="005F2EFB" w:rsidRPr="00183898" w:rsidRDefault="007614E8" w:rsidP="005D6D0E">
            <w:pPr>
              <w:spacing w:before="100" w:beforeAutospacing="1" w:after="100" w:afterAutospacing="1"/>
              <w:jc w:val="right"/>
              <w:rPr>
                <w:rFonts w:cstheme="minorHAnsi"/>
                <w:sz w:val="18"/>
                <w:szCs w:val="18"/>
              </w:rPr>
            </w:pPr>
            <w:r w:rsidRPr="00183898">
              <w:rPr>
                <w:rFonts w:cstheme="minorHAnsi"/>
                <w:sz w:val="18"/>
                <w:szCs w:val="18"/>
              </w:rPr>
              <w:t>30.5</w:t>
            </w:r>
          </w:p>
        </w:tc>
        <w:tc>
          <w:tcPr>
            <w:tcW w:w="2304" w:type="dxa"/>
          </w:tcPr>
          <w:p w14:paraId="53711DA0" w14:textId="43A8BC83" w:rsidR="005F2EFB" w:rsidRPr="00183898" w:rsidRDefault="00EC142D" w:rsidP="005D6D0E">
            <w:pPr>
              <w:spacing w:before="100" w:beforeAutospacing="1" w:after="100" w:afterAutospacing="1"/>
              <w:jc w:val="right"/>
              <w:rPr>
                <w:rFonts w:cstheme="minorHAnsi"/>
                <w:sz w:val="18"/>
                <w:szCs w:val="18"/>
              </w:rPr>
            </w:pPr>
            <w:r w:rsidRPr="00183898">
              <w:rPr>
                <w:rFonts w:cstheme="minorHAnsi"/>
                <w:sz w:val="18"/>
                <w:szCs w:val="18"/>
              </w:rPr>
              <w:t>10.969</w:t>
            </w:r>
          </w:p>
        </w:tc>
      </w:tr>
      <w:tr w:rsidR="00A10492" w:rsidRPr="00183898" w14:paraId="65164008" w14:textId="77777777" w:rsidTr="00DB24D9">
        <w:tc>
          <w:tcPr>
            <w:tcW w:w="3600" w:type="dxa"/>
          </w:tcPr>
          <w:p w14:paraId="1C19BEF5" w14:textId="254F0D0C" w:rsidR="005F2EFB" w:rsidRPr="00183898" w:rsidRDefault="00EC142D" w:rsidP="000B580B">
            <w:pPr>
              <w:spacing w:before="100" w:beforeAutospacing="1" w:after="100" w:afterAutospacing="1"/>
              <w:rPr>
                <w:rFonts w:cstheme="minorHAnsi"/>
                <w:sz w:val="18"/>
                <w:szCs w:val="18"/>
              </w:rPr>
            </w:pPr>
            <w:proofErr w:type="spellStart"/>
            <w:r w:rsidRPr="00183898">
              <w:rPr>
                <w:rFonts w:cstheme="minorHAnsi"/>
                <w:sz w:val="18"/>
                <w:szCs w:val="18"/>
              </w:rPr>
              <w:t>Introna</w:t>
            </w:r>
            <w:proofErr w:type="spellEnd"/>
            <w:r w:rsidRPr="00183898">
              <w:rPr>
                <w:rFonts w:cstheme="minorHAnsi"/>
                <w:sz w:val="18"/>
                <w:szCs w:val="18"/>
              </w:rPr>
              <w:t>, LD; Hayes, N</w:t>
            </w:r>
            <w:r w:rsidR="008F7C9D" w:rsidRPr="00183898">
              <w:rPr>
                <w:rFonts w:cstheme="minorHAnsi"/>
                <w:sz w:val="18"/>
                <w:szCs w:val="18"/>
              </w:rPr>
              <w:t xml:space="preserve"> (2011)</w:t>
            </w:r>
          </w:p>
        </w:tc>
        <w:tc>
          <w:tcPr>
            <w:tcW w:w="3456" w:type="dxa"/>
          </w:tcPr>
          <w:p w14:paraId="22BF8935" w14:textId="5C7306D6"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Information and Organization</w:t>
            </w:r>
          </w:p>
        </w:tc>
        <w:tc>
          <w:tcPr>
            <w:tcW w:w="1440" w:type="dxa"/>
          </w:tcPr>
          <w:p w14:paraId="28FF85AE" w14:textId="21FFF033"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59</w:t>
            </w:r>
          </w:p>
        </w:tc>
        <w:tc>
          <w:tcPr>
            <w:tcW w:w="2016" w:type="dxa"/>
          </w:tcPr>
          <w:p w14:paraId="6DB82C5D" w14:textId="421C3E04"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5.36</w:t>
            </w:r>
          </w:p>
        </w:tc>
        <w:tc>
          <w:tcPr>
            <w:tcW w:w="2304" w:type="dxa"/>
          </w:tcPr>
          <w:p w14:paraId="4D8AE8EA" w14:textId="6A9ADD4A"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5.387</w:t>
            </w:r>
          </w:p>
        </w:tc>
      </w:tr>
      <w:tr w:rsidR="00A10492" w:rsidRPr="00183898" w14:paraId="094F7617" w14:textId="77777777" w:rsidTr="00DB24D9">
        <w:tc>
          <w:tcPr>
            <w:tcW w:w="3600" w:type="dxa"/>
          </w:tcPr>
          <w:p w14:paraId="21A369BF" w14:textId="77162514"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Zhu, DH; Chang, YP (2020)</w:t>
            </w:r>
          </w:p>
        </w:tc>
        <w:tc>
          <w:tcPr>
            <w:tcW w:w="3456" w:type="dxa"/>
          </w:tcPr>
          <w:p w14:paraId="151C7B03" w14:textId="5C760615" w:rsidR="005F2EFB" w:rsidRPr="00183898" w:rsidRDefault="008F7C9D" w:rsidP="000B580B">
            <w:pPr>
              <w:spacing w:before="100" w:beforeAutospacing="1" w:after="100" w:afterAutospacing="1"/>
              <w:rPr>
                <w:rFonts w:cstheme="minorHAnsi"/>
                <w:sz w:val="18"/>
                <w:szCs w:val="18"/>
              </w:rPr>
            </w:pPr>
            <w:del w:id="9" w:author="Poggioli, Nicholas" w:date="2022-12-05T14:33:00Z">
              <w:r w:rsidRPr="00183898" w:rsidDel="00183898">
                <w:rPr>
                  <w:rFonts w:cstheme="minorHAnsi"/>
                  <w:sz w:val="18"/>
                  <w:szCs w:val="18"/>
                </w:rPr>
                <w:delText xml:space="preserve">International </w:delText>
              </w:r>
            </w:del>
            <w:ins w:id="10" w:author="Poggioli, Nicholas" w:date="2022-12-05T14:33:00Z">
              <w:r w:rsidR="00183898" w:rsidRPr="00183898">
                <w:rPr>
                  <w:rFonts w:cstheme="minorHAnsi"/>
                  <w:sz w:val="18"/>
                  <w:szCs w:val="18"/>
                </w:rPr>
                <w:t xml:space="preserve">Intl </w:t>
              </w:r>
            </w:ins>
            <w:r w:rsidRPr="00183898">
              <w:rPr>
                <w:rFonts w:cstheme="minorHAnsi"/>
                <w:sz w:val="18"/>
                <w:szCs w:val="18"/>
              </w:rPr>
              <w:t xml:space="preserve">J of Contemporary Hospitality </w:t>
            </w:r>
            <w:proofErr w:type="spellStart"/>
            <w:r w:rsidRPr="00183898">
              <w:rPr>
                <w:rFonts w:cstheme="minorHAnsi"/>
                <w:sz w:val="18"/>
                <w:szCs w:val="18"/>
              </w:rPr>
              <w:t>M</w:t>
            </w:r>
            <w:r w:rsidR="00F1068D">
              <w:rPr>
                <w:rFonts w:cstheme="minorHAnsi"/>
                <w:sz w:val="18"/>
                <w:szCs w:val="18"/>
              </w:rPr>
              <w:t>gmt</w:t>
            </w:r>
            <w:proofErr w:type="spellEnd"/>
          </w:p>
        </w:tc>
        <w:tc>
          <w:tcPr>
            <w:tcW w:w="1440" w:type="dxa"/>
          </w:tcPr>
          <w:p w14:paraId="00A7E588" w14:textId="0FE95A31"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56</w:t>
            </w:r>
          </w:p>
        </w:tc>
        <w:tc>
          <w:tcPr>
            <w:tcW w:w="2016" w:type="dxa"/>
          </w:tcPr>
          <w:p w14:paraId="441D31CD" w14:textId="30B96FAC"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28</w:t>
            </w:r>
            <w:ins w:id="11" w:author="Poggioli, Nicholas" w:date="2022-12-05T14:47:00Z">
              <w:r w:rsidR="005D6D0E" w:rsidRPr="005D6D0E">
                <w:rPr>
                  <w:rFonts w:cstheme="minorHAnsi"/>
                  <w:sz w:val="18"/>
                  <w:szCs w:val="18"/>
                </w:rPr>
                <w:t>.00</w:t>
              </w:r>
            </w:ins>
          </w:p>
        </w:tc>
        <w:tc>
          <w:tcPr>
            <w:tcW w:w="2304" w:type="dxa"/>
          </w:tcPr>
          <w:p w14:paraId="2F0C636F" w14:textId="37D9EEE9"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9.321</w:t>
            </w:r>
          </w:p>
        </w:tc>
      </w:tr>
      <w:tr w:rsidR="00A10492" w:rsidRPr="00183898" w14:paraId="2F286D1D" w14:textId="77777777" w:rsidTr="00DB24D9">
        <w:tc>
          <w:tcPr>
            <w:tcW w:w="3600" w:type="dxa"/>
          </w:tcPr>
          <w:p w14:paraId="4871FEE3" w14:textId="36BB4A07"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Dale, K; Latham, Y (2015)</w:t>
            </w:r>
          </w:p>
        </w:tc>
        <w:tc>
          <w:tcPr>
            <w:tcW w:w="3456" w:type="dxa"/>
          </w:tcPr>
          <w:p w14:paraId="584C1C96" w14:textId="69653A6F"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AF18353" w14:textId="1AD08CA7"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53</w:t>
            </w:r>
          </w:p>
        </w:tc>
        <w:tc>
          <w:tcPr>
            <w:tcW w:w="2016" w:type="dxa"/>
          </w:tcPr>
          <w:p w14:paraId="1E480961" w14:textId="163B669A"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7.57</w:t>
            </w:r>
          </w:p>
        </w:tc>
        <w:tc>
          <w:tcPr>
            <w:tcW w:w="2304" w:type="dxa"/>
          </w:tcPr>
          <w:p w14:paraId="4C9C9C63" w14:textId="577C0142"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B1AC30A" w14:textId="77777777" w:rsidTr="00DB24D9">
        <w:tc>
          <w:tcPr>
            <w:tcW w:w="3600" w:type="dxa"/>
          </w:tcPr>
          <w:p w14:paraId="3CEEC1A2" w14:textId="452B4AA2"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Newlands, G (2021)</w:t>
            </w:r>
          </w:p>
        </w:tc>
        <w:tc>
          <w:tcPr>
            <w:tcW w:w="3456" w:type="dxa"/>
          </w:tcPr>
          <w:p w14:paraId="2E87445C" w14:textId="5FE82A23"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 Studies</w:t>
            </w:r>
          </w:p>
        </w:tc>
        <w:tc>
          <w:tcPr>
            <w:tcW w:w="1440" w:type="dxa"/>
          </w:tcPr>
          <w:p w14:paraId="16565577" w14:textId="6FE1C718"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p>
        </w:tc>
        <w:tc>
          <w:tcPr>
            <w:tcW w:w="2016" w:type="dxa"/>
          </w:tcPr>
          <w:p w14:paraId="09197A1F" w14:textId="45489E4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ins w:id="12" w:author="Poggioli, Nicholas" w:date="2022-12-05T14:47:00Z">
              <w:r w:rsidR="005D6D0E" w:rsidRPr="005D6D0E">
                <w:rPr>
                  <w:rFonts w:cstheme="minorHAnsi"/>
                  <w:sz w:val="18"/>
                  <w:szCs w:val="18"/>
                </w:rPr>
                <w:t>.00</w:t>
              </w:r>
            </w:ins>
          </w:p>
        </w:tc>
        <w:tc>
          <w:tcPr>
            <w:tcW w:w="2304" w:type="dxa"/>
          </w:tcPr>
          <w:p w14:paraId="316E9A1B" w14:textId="4C685C2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5.524</w:t>
            </w:r>
          </w:p>
        </w:tc>
      </w:tr>
      <w:tr w:rsidR="00A10492" w:rsidRPr="00183898" w14:paraId="019C6345" w14:textId="77777777" w:rsidTr="00DB24D9">
        <w:tc>
          <w:tcPr>
            <w:tcW w:w="3600" w:type="dxa"/>
          </w:tcPr>
          <w:p w14:paraId="2D57776F" w14:textId="1AD50904"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Hawkins, G (2011)</w:t>
            </w:r>
          </w:p>
        </w:tc>
        <w:tc>
          <w:tcPr>
            <w:tcW w:w="3456" w:type="dxa"/>
          </w:tcPr>
          <w:p w14:paraId="0F8D9DD7" w14:textId="5BAC86F2"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Economy and Society</w:t>
            </w:r>
          </w:p>
        </w:tc>
        <w:tc>
          <w:tcPr>
            <w:tcW w:w="1440" w:type="dxa"/>
          </w:tcPr>
          <w:p w14:paraId="46ED03A4" w14:textId="1B7E6818"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46</w:t>
            </w:r>
          </w:p>
        </w:tc>
        <w:tc>
          <w:tcPr>
            <w:tcW w:w="2016" w:type="dxa"/>
          </w:tcPr>
          <w:p w14:paraId="0DB18FCF" w14:textId="547F23B6"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w:t>
            </w:r>
          </w:p>
        </w:tc>
        <w:tc>
          <w:tcPr>
            <w:tcW w:w="2304" w:type="dxa"/>
          </w:tcPr>
          <w:p w14:paraId="6FE6BAE2" w14:textId="5EFF6074"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4.182</w:t>
            </w:r>
          </w:p>
        </w:tc>
      </w:tr>
      <w:tr w:rsidR="00A10492" w:rsidRPr="00183898" w14:paraId="4DDB8385" w14:textId="77777777" w:rsidTr="00DB24D9">
        <w:tc>
          <w:tcPr>
            <w:tcW w:w="3600" w:type="dxa"/>
          </w:tcPr>
          <w:p w14:paraId="08C9D6CB" w14:textId="023B446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Humphries, C; Smith, ACT (2014)</w:t>
            </w:r>
          </w:p>
        </w:tc>
        <w:tc>
          <w:tcPr>
            <w:tcW w:w="3456" w:type="dxa"/>
          </w:tcPr>
          <w:p w14:paraId="4241CEB0" w14:textId="78AB174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1A2FE77" w14:textId="14B11E3B"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44</w:t>
            </w:r>
          </w:p>
        </w:tc>
        <w:tc>
          <w:tcPr>
            <w:tcW w:w="2016" w:type="dxa"/>
          </w:tcPr>
          <w:p w14:paraId="150914D8" w14:textId="525CC51C"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18714E74" w14:textId="4D6A1CAF"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4894AF93" w14:textId="77777777" w:rsidTr="00DB24D9">
        <w:tc>
          <w:tcPr>
            <w:tcW w:w="3600" w:type="dxa"/>
          </w:tcPr>
          <w:p w14:paraId="3DA81BB0" w14:textId="20103AB1" w:rsidR="00276DFD" w:rsidRPr="00183898" w:rsidRDefault="001C0643" w:rsidP="000B580B">
            <w:pPr>
              <w:spacing w:before="100" w:beforeAutospacing="1" w:after="100" w:afterAutospacing="1"/>
              <w:rPr>
                <w:rFonts w:cstheme="minorHAnsi"/>
                <w:sz w:val="18"/>
                <w:szCs w:val="18"/>
              </w:rPr>
            </w:pPr>
            <w:proofErr w:type="spellStart"/>
            <w:r w:rsidRPr="00183898">
              <w:rPr>
                <w:rFonts w:cstheme="minorHAnsi"/>
                <w:sz w:val="18"/>
                <w:szCs w:val="18"/>
              </w:rPr>
              <w:t>Ashforth</w:t>
            </w:r>
            <w:proofErr w:type="spellEnd"/>
            <w:r w:rsidRPr="00183898">
              <w:rPr>
                <w:rFonts w:cstheme="minorHAnsi"/>
                <w:sz w:val="18"/>
                <w:szCs w:val="18"/>
              </w:rPr>
              <w:t>, BE</w:t>
            </w:r>
            <w:r w:rsidR="00F1068D">
              <w:rPr>
                <w:rFonts w:cstheme="minorHAnsi"/>
                <w:sz w:val="18"/>
                <w:szCs w:val="18"/>
              </w:rPr>
              <w:t xml:space="preserve"> et al., </w:t>
            </w:r>
            <w:r w:rsidRPr="00183898">
              <w:rPr>
                <w:rFonts w:cstheme="minorHAnsi"/>
                <w:sz w:val="18"/>
                <w:szCs w:val="18"/>
              </w:rPr>
              <w:t>(2020)</w:t>
            </w:r>
          </w:p>
        </w:tc>
        <w:tc>
          <w:tcPr>
            <w:tcW w:w="3456" w:type="dxa"/>
          </w:tcPr>
          <w:p w14:paraId="753B119D" w14:textId="44AA6117" w:rsidR="00276DFD" w:rsidRPr="00183898" w:rsidRDefault="001C0643" w:rsidP="000B580B">
            <w:pPr>
              <w:spacing w:before="100" w:beforeAutospacing="1" w:after="100" w:afterAutospacing="1"/>
              <w:rPr>
                <w:rFonts w:cstheme="minorHAnsi"/>
                <w:sz w:val="18"/>
                <w:szCs w:val="18"/>
              </w:rPr>
            </w:pPr>
            <w:r w:rsidRPr="00183898">
              <w:rPr>
                <w:rFonts w:cstheme="minorHAnsi"/>
                <w:sz w:val="18"/>
                <w:szCs w:val="18"/>
              </w:rPr>
              <w:t>Academy of Management Review</w:t>
            </w:r>
          </w:p>
        </w:tc>
        <w:tc>
          <w:tcPr>
            <w:tcW w:w="1440" w:type="dxa"/>
          </w:tcPr>
          <w:p w14:paraId="761FBCB4" w14:textId="6E464DDA"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42</w:t>
            </w:r>
          </w:p>
        </w:tc>
        <w:tc>
          <w:tcPr>
            <w:tcW w:w="2016" w:type="dxa"/>
          </w:tcPr>
          <w:p w14:paraId="3A972B38" w14:textId="617E4BF7"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21</w:t>
            </w:r>
            <w:ins w:id="13" w:author="Poggioli, Nicholas" w:date="2022-12-05T14:47:00Z">
              <w:r w:rsidR="005D6D0E" w:rsidRPr="005D6D0E">
                <w:rPr>
                  <w:rFonts w:cstheme="minorHAnsi"/>
                  <w:sz w:val="18"/>
                  <w:szCs w:val="18"/>
                </w:rPr>
                <w:t>.00</w:t>
              </w:r>
            </w:ins>
          </w:p>
        </w:tc>
        <w:tc>
          <w:tcPr>
            <w:tcW w:w="2304" w:type="dxa"/>
          </w:tcPr>
          <w:p w14:paraId="5461D77D" w14:textId="2BE2E6AC"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13.865</w:t>
            </w:r>
          </w:p>
        </w:tc>
      </w:tr>
      <w:tr w:rsidR="00A10492" w:rsidRPr="00183898" w14:paraId="3D1507B6" w14:textId="77777777" w:rsidTr="00DB24D9">
        <w:tc>
          <w:tcPr>
            <w:tcW w:w="3600" w:type="dxa"/>
          </w:tcPr>
          <w:p w14:paraId="3D57E6FF" w14:textId="4D80D766"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Pizzi, G; Scarpi, D; Pantano, E (2021)</w:t>
            </w:r>
          </w:p>
        </w:tc>
        <w:tc>
          <w:tcPr>
            <w:tcW w:w="3456" w:type="dxa"/>
          </w:tcPr>
          <w:p w14:paraId="70459E8C" w14:textId="455B75E3"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Journal of Business Research</w:t>
            </w:r>
          </w:p>
        </w:tc>
        <w:tc>
          <w:tcPr>
            <w:tcW w:w="1440" w:type="dxa"/>
          </w:tcPr>
          <w:p w14:paraId="39E05FDD" w14:textId="34AD8BB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FCA76A0" w14:textId="44A9DE96"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ins w:id="14" w:author="Poggioli, Nicholas" w:date="2022-12-05T14:47:00Z">
              <w:r w:rsidR="005D6D0E" w:rsidRPr="005D6D0E">
                <w:rPr>
                  <w:rFonts w:cstheme="minorHAnsi"/>
                  <w:sz w:val="18"/>
                  <w:szCs w:val="18"/>
                </w:rPr>
                <w:t>.00</w:t>
              </w:r>
            </w:ins>
          </w:p>
        </w:tc>
        <w:tc>
          <w:tcPr>
            <w:tcW w:w="2304" w:type="dxa"/>
          </w:tcPr>
          <w:p w14:paraId="4535D40E" w14:textId="79A87B1E"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10.969</w:t>
            </w:r>
          </w:p>
        </w:tc>
      </w:tr>
      <w:tr w:rsidR="00A10492" w:rsidRPr="00183898" w14:paraId="0B6D5779" w14:textId="77777777" w:rsidTr="00DB24D9">
        <w:tc>
          <w:tcPr>
            <w:tcW w:w="3600" w:type="dxa"/>
          </w:tcPr>
          <w:p w14:paraId="06152832" w14:textId="5968E537"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Bell, E; Vachhani, SJ (2020)</w:t>
            </w:r>
          </w:p>
        </w:tc>
        <w:tc>
          <w:tcPr>
            <w:tcW w:w="3456" w:type="dxa"/>
          </w:tcPr>
          <w:p w14:paraId="74B3B7FD" w14:textId="21BDAEEC"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 Studies</w:t>
            </w:r>
          </w:p>
        </w:tc>
        <w:tc>
          <w:tcPr>
            <w:tcW w:w="1440" w:type="dxa"/>
          </w:tcPr>
          <w:p w14:paraId="2DA65D19" w14:textId="7AAACF4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24E490B" w14:textId="77002FDD"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16</w:t>
            </w:r>
            <w:ins w:id="15" w:author="Poggioli, Nicholas" w:date="2022-12-05T14:47:00Z">
              <w:r w:rsidR="005D6D0E" w:rsidRPr="005D6D0E">
                <w:rPr>
                  <w:rFonts w:cstheme="minorHAnsi"/>
                  <w:sz w:val="18"/>
                  <w:szCs w:val="18"/>
                </w:rPr>
                <w:t>.00</w:t>
              </w:r>
            </w:ins>
          </w:p>
        </w:tc>
        <w:tc>
          <w:tcPr>
            <w:tcW w:w="2304" w:type="dxa"/>
          </w:tcPr>
          <w:p w14:paraId="70551757" w14:textId="2C5098A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5.524</w:t>
            </w:r>
          </w:p>
        </w:tc>
      </w:tr>
      <w:tr w:rsidR="00A10492" w:rsidRPr="00183898" w14:paraId="0BB4A143" w14:textId="77777777" w:rsidTr="00DB24D9">
        <w:tc>
          <w:tcPr>
            <w:tcW w:w="3600" w:type="dxa"/>
          </w:tcPr>
          <w:p w14:paraId="32F3779E" w14:textId="23AE949E"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Carley, KM (1997)</w:t>
            </w:r>
          </w:p>
        </w:tc>
        <w:tc>
          <w:tcPr>
            <w:tcW w:w="3456" w:type="dxa"/>
          </w:tcPr>
          <w:p w14:paraId="4140AB03" w14:textId="55E2959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Annals of Operations Research</w:t>
            </w:r>
          </w:p>
        </w:tc>
        <w:tc>
          <w:tcPr>
            <w:tcW w:w="1440" w:type="dxa"/>
          </w:tcPr>
          <w:p w14:paraId="68ED57EC" w14:textId="2C84FB41"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31</w:t>
            </w:r>
          </w:p>
        </w:tc>
        <w:tc>
          <w:tcPr>
            <w:tcW w:w="2016" w:type="dxa"/>
          </w:tcPr>
          <w:p w14:paraId="7452DDA9" w14:textId="78D6032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1.24</w:t>
            </w:r>
          </w:p>
        </w:tc>
        <w:tc>
          <w:tcPr>
            <w:tcW w:w="2304" w:type="dxa"/>
          </w:tcPr>
          <w:p w14:paraId="2A0E8FF0" w14:textId="11CD977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4.82</w:t>
            </w:r>
            <w:ins w:id="16" w:author="Poggioli, Nicholas" w:date="2022-12-05T14:48:00Z">
              <w:r w:rsidR="004B498E">
                <w:rPr>
                  <w:rFonts w:cstheme="minorHAnsi"/>
                  <w:sz w:val="18"/>
                  <w:szCs w:val="18"/>
                  <w:lang w:val="it-CH"/>
                </w:rPr>
                <w:t>0</w:t>
              </w:r>
            </w:ins>
          </w:p>
        </w:tc>
      </w:tr>
      <w:tr w:rsidR="00A10492" w:rsidRPr="00183898" w14:paraId="14EE7657" w14:textId="77777777" w:rsidTr="00DB24D9">
        <w:tc>
          <w:tcPr>
            <w:tcW w:w="3600" w:type="dxa"/>
          </w:tcPr>
          <w:p w14:paraId="07D1BDBA" w14:textId="15987965"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Sheppard, VA; Fennell, DA (2019)</w:t>
            </w:r>
          </w:p>
        </w:tc>
        <w:tc>
          <w:tcPr>
            <w:tcW w:w="3456" w:type="dxa"/>
          </w:tcPr>
          <w:p w14:paraId="146846C4" w14:textId="7B9BC1D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Tourism Management</w:t>
            </w:r>
          </w:p>
        </w:tc>
        <w:tc>
          <w:tcPr>
            <w:tcW w:w="1440" w:type="dxa"/>
          </w:tcPr>
          <w:p w14:paraId="7F6F7789" w14:textId="478FD442"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7249B4A8" w14:textId="08E12A2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9.33</w:t>
            </w:r>
          </w:p>
        </w:tc>
        <w:tc>
          <w:tcPr>
            <w:tcW w:w="2304" w:type="dxa"/>
          </w:tcPr>
          <w:p w14:paraId="10A494D5" w14:textId="7321E75F"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12.879</w:t>
            </w:r>
          </w:p>
        </w:tc>
      </w:tr>
      <w:tr w:rsidR="00A10492" w:rsidRPr="00183898" w14:paraId="2065447F" w14:textId="77777777" w:rsidTr="00DB24D9">
        <w:tc>
          <w:tcPr>
            <w:tcW w:w="3600" w:type="dxa"/>
          </w:tcPr>
          <w:p w14:paraId="4846C7CA" w14:textId="2E6CD928"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Scoville-Simonds, M (2018)</w:t>
            </w:r>
          </w:p>
        </w:tc>
        <w:tc>
          <w:tcPr>
            <w:tcW w:w="3456" w:type="dxa"/>
          </w:tcPr>
          <w:p w14:paraId="5E6B7E60" w14:textId="1D9D3A94"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World Development</w:t>
            </w:r>
          </w:p>
        </w:tc>
        <w:tc>
          <w:tcPr>
            <w:tcW w:w="1440" w:type="dxa"/>
          </w:tcPr>
          <w:p w14:paraId="5CDC1B97" w14:textId="7CE5546B"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031B4D38" w14:textId="3585CD9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7</w:t>
            </w:r>
            <w:ins w:id="17" w:author="Poggioli, Nicholas" w:date="2022-12-05T14:47:00Z">
              <w:r w:rsidR="005D6D0E" w:rsidRPr="005D6D0E">
                <w:rPr>
                  <w:rFonts w:cstheme="minorHAnsi"/>
                  <w:sz w:val="18"/>
                  <w:szCs w:val="18"/>
                </w:rPr>
                <w:t>.00</w:t>
              </w:r>
            </w:ins>
          </w:p>
        </w:tc>
        <w:tc>
          <w:tcPr>
            <w:tcW w:w="2304" w:type="dxa"/>
          </w:tcPr>
          <w:p w14:paraId="496E1D42" w14:textId="60124F6F"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6.678</w:t>
            </w:r>
          </w:p>
        </w:tc>
      </w:tr>
      <w:tr w:rsidR="00A10492" w:rsidRPr="00183898" w14:paraId="2503A69C" w14:textId="77777777" w:rsidTr="00DB24D9">
        <w:tc>
          <w:tcPr>
            <w:tcW w:w="3600" w:type="dxa"/>
          </w:tcPr>
          <w:p w14:paraId="60F4BA25" w14:textId="33732BF1"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Beacham, J (2018)</w:t>
            </w:r>
          </w:p>
        </w:tc>
        <w:tc>
          <w:tcPr>
            <w:tcW w:w="3456" w:type="dxa"/>
          </w:tcPr>
          <w:p w14:paraId="2795FA5B" w14:textId="034744A6"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w:t>
            </w:r>
          </w:p>
        </w:tc>
        <w:tc>
          <w:tcPr>
            <w:tcW w:w="1440" w:type="dxa"/>
          </w:tcPr>
          <w:p w14:paraId="3FB23187" w14:textId="772A9C92"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25</w:t>
            </w:r>
          </w:p>
        </w:tc>
        <w:tc>
          <w:tcPr>
            <w:tcW w:w="2016" w:type="dxa"/>
          </w:tcPr>
          <w:p w14:paraId="3222D1EC" w14:textId="7CF7D4A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6.25</w:t>
            </w:r>
          </w:p>
        </w:tc>
        <w:tc>
          <w:tcPr>
            <w:tcW w:w="2304" w:type="dxa"/>
          </w:tcPr>
          <w:p w14:paraId="7CDC2851" w14:textId="1C58AF76"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3.301</w:t>
            </w:r>
          </w:p>
        </w:tc>
      </w:tr>
      <w:tr w:rsidR="00A10492" w:rsidRPr="00183898" w14:paraId="51E93395" w14:textId="77777777" w:rsidTr="00DB24D9">
        <w:tc>
          <w:tcPr>
            <w:tcW w:w="3600" w:type="dxa"/>
          </w:tcPr>
          <w:p w14:paraId="731EBA82" w14:textId="72541723"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Washington, H; Maloney, M (2020)</w:t>
            </w:r>
          </w:p>
        </w:tc>
        <w:tc>
          <w:tcPr>
            <w:tcW w:w="3456" w:type="dxa"/>
          </w:tcPr>
          <w:p w14:paraId="7CE5FEF7" w14:textId="6E8264E0"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Ecological Economics</w:t>
            </w:r>
          </w:p>
        </w:tc>
        <w:tc>
          <w:tcPr>
            <w:tcW w:w="1440" w:type="dxa"/>
          </w:tcPr>
          <w:p w14:paraId="1E733FBF" w14:textId="074701D9"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24</w:t>
            </w:r>
          </w:p>
        </w:tc>
        <w:tc>
          <w:tcPr>
            <w:tcW w:w="2016" w:type="dxa"/>
          </w:tcPr>
          <w:p w14:paraId="46613929" w14:textId="7C741704"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w:t>
            </w:r>
            <w:ins w:id="18" w:author="Poggioli, Nicholas" w:date="2022-12-05T14:47:00Z">
              <w:r w:rsidR="005D6D0E" w:rsidRPr="005D6D0E">
                <w:rPr>
                  <w:rFonts w:cstheme="minorHAnsi"/>
                  <w:sz w:val="18"/>
                  <w:szCs w:val="18"/>
                </w:rPr>
                <w:t>.00</w:t>
              </w:r>
            </w:ins>
          </w:p>
        </w:tc>
        <w:tc>
          <w:tcPr>
            <w:tcW w:w="2304" w:type="dxa"/>
          </w:tcPr>
          <w:p w14:paraId="1ADAAB45" w14:textId="64A361FB"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6.536</w:t>
            </w:r>
          </w:p>
        </w:tc>
      </w:tr>
      <w:tr w:rsidR="00A10492" w:rsidRPr="00183898" w14:paraId="0AAA4BA0" w14:textId="77777777" w:rsidTr="00DB24D9">
        <w:tc>
          <w:tcPr>
            <w:tcW w:w="3600" w:type="dxa"/>
          </w:tcPr>
          <w:p w14:paraId="66B8EBB8" w14:textId="22EC38F2" w:rsidR="00276DFD" w:rsidRPr="00183898" w:rsidRDefault="00067198" w:rsidP="000B580B">
            <w:pPr>
              <w:spacing w:before="100" w:beforeAutospacing="1" w:after="100" w:afterAutospacing="1"/>
              <w:rPr>
                <w:rFonts w:cstheme="minorHAnsi"/>
                <w:sz w:val="18"/>
                <w:szCs w:val="18"/>
              </w:rPr>
            </w:pPr>
            <w:r w:rsidRPr="00183898">
              <w:rPr>
                <w:rFonts w:cstheme="minorHAnsi"/>
                <w:sz w:val="18"/>
                <w:szCs w:val="18"/>
              </w:rPr>
              <w:t>Sage, D</w:t>
            </w:r>
            <w:r w:rsidR="00B17AE7" w:rsidRPr="00183898">
              <w:rPr>
                <w:rFonts w:cstheme="minorHAnsi"/>
                <w:sz w:val="18"/>
                <w:szCs w:val="18"/>
              </w:rPr>
              <w:t xml:space="preserve">. et al., </w:t>
            </w:r>
            <w:r w:rsidRPr="00183898">
              <w:rPr>
                <w:rFonts w:cstheme="minorHAnsi"/>
                <w:sz w:val="18"/>
                <w:szCs w:val="18"/>
              </w:rPr>
              <w:t>(2016)</w:t>
            </w:r>
          </w:p>
        </w:tc>
        <w:tc>
          <w:tcPr>
            <w:tcW w:w="3456" w:type="dxa"/>
          </w:tcPr>
          <w:p w14:paraId="5F37D5DF" w14:textId="1C4152FE" w:rsidR="00276DFD"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7C14B8A8" w14:textId="1F0ED184"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41FCED68" w14:textId="11772356"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ins w:id="19" w:author="Poggioli, Nicholas" w:date="2022-12-05T14:47:00Z">
              <w:r w:rsidR="005D6D0E" w:rsidRPr="005D6D0E">
                <w:rPr>
                  <w:rFonts w:cstheme="minorHAnsi"/>
                  <w:sz w:val="18"/>
                  <w:szCs w:val="18"/>
                </w:rPr>
                <w:t>.00</w:t>
              </w:r>
            </w:ins>
          </w:p>
        </w:tc>
        <w:tc>
          <w:tcPr>
            <w:tcW w:w="2304" w:type="dxa"/>
          </w:tcPr>
          <w:p w14:paraId="1F2C89AC" w14:textId="2615A665"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3CC0AD9" w14:textId="77777777" w:rsidTr="00DB24D9">
        <w:tc>
          <w:tcPr>
            <w:tcW w:w="3600" w:type="dxa"/>
          </w:tcPr>
          <w:p w14:paraId="76625243" w14:textId="4A9F916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rPr>
              <w:t>Sayers, JG (2016)</w:t>
            </w:r>
          </w:p>
        </w:tc>
        <w:tc>
          <w:tcPr>
            <w:tcW w:w="3456" w:type="dxa"/>
          </w:tcPr>
          <w:p w14:paraId="34FAB9CB" w14:textId="050E5FE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11B6787E" w14:textId="14DA188D"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203921CA" w14:textId="3FCEE645"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ins w:id="20" w:author="Poggioli, Nicholas" w:date="2022-12-05T14:47:00Z">
              <w:r w:rsidR="005D6D0E" w:rsidRPr="005D6D0E">
                <w:rPr>
                  <w:rFonts w:cstheme="minorHAnsi"/>
                  <w:sz w:val="18"/>
                  <w:szCs w:val="18"/>
                </w:rPr>
                <w:t>.00</w:t>
              </w:r>
            </w:ins>
          </w:p>
        </w:tc>
        <w:tc>
          <w:tcPr>
            <w:tcW w:w="2304" w:type="dxa"/>
          </w:tcPr>
          <w:p w14:paraId="4AD1F5B5" w14:textId="4D030F94"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57C833BF" w14:textId="77777777" w:rsidTr="00DB24D9">
        <w:tc>
          <w:tcPr>
            <w:tcW w:w="3600" w:type="dxa"/>
            <w:tcBorders>
              <w:bottom w:val="single" w:sz="12" w:space="0" w:color="auto"/>
            </w:tcBorders>
          </w:tcPr>
          <w:p w14:paraId="65DBC9EB" w14:textId="07F5AF29"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Faber, M</w:t>
            </w:r>
            <w:r w:rsidR="00B17AE7" w:rsidRPr="00183898">
              <w:rPr>
                <w:rFonts w:cstheme="minorHAnsi"/>
                <w:sz w:val="18"/>
                <w:szCs w:val="18"/>
                <w:lang w:val="de-CH"/>
              </w:rPr>
              <w:t xml:space="preserve">. et al., </w:t>
            </w:r>
            <w:r w:rsidRPr="00183898">
              <w:rPr>
                <w:rFonts w:cstheme="minorHAnsi"/>
                <w:sz w:val="18"/>
                <w:szCs w:val="18"/>
                <w:lang w:val="de-CH"/>
              </w:rPr>
              <w:t>(1995)</w:t>
            </w:r>
          </w:p>
        </w:tc>
        <w:tc>
          <w:tcPr>
            <w:tcW w:w="3456" w:type="dxa"/>
            <w:tcBorders>
              <w:bottom w:val="single" w:sz="12" w:space="0" w:color="auto"/>
            </w:tcBorders>
          </w:tcPr>
          <w:p w14:paraId="3BDE263F" w14:textId="4065BBF7" w:rsidR="0044472A" w:rsidRPr="00183898" w:rsidRDefault="0044472A" w:rsidP="000B580B">
            <w:pPr>
              <w:spacing w:before="100" w:beforeAutospacing="1" w:after="100" w:afterAutospacing="1"/>
              <w:rPr>
                <w:rFonts w:cstheme="minorHAnsi"/>
                <w:sz w:val="18"/>
                <w:szCs w:val="18"/>
                <w:lang w:val="de-CH"/>
              </w:rPr>
            </w:pPr>
            <w:proofErr w:type="spellStart"/>
            <w:r w:rsidRPr="00183898">
              <w:rPr>
                <w:rFonts w:cstheme="minorHAnsi"/>
                <w:sz w:val="18"/>
                <w:szCs w:val="18"/>
                <w:lang w:val="de-CH"/>
              </w:rPr>
              <w:t>Ecological</w:t>
            </w:r>
            <w:proofErr w:type="spellEnd"/>
            <w:r w:rsidRPr="00183898">
              <w:rPr>
                <w:rFonts w:cstheme="minorHAnsi"/>
                <w:sz w:val="18"/>
                <w:szCs w:val="18"/>
                <w:lang w:val="de-CH"/>
              </w:rPr>
              <w:t xml:space="preserve"> Economics</w:t>
            </w:r>
          </w:p>
        </w:tc>
        <w:tc>
          <w:tcPr>
            <w:tcW w:w="1440" w:type="dxa"/>
            <w:tcBorders>
              <w:bottom w:val="single" w:sz="12" w:space="0" w:color="auto"/>
            </w:tcBorders>
          </w:tcPr>
          <w:p w14:paraId="546E0B9D" w14:textId="13478B5A"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24</w:t>
            </w:r>
          </w:p>
        </w:tc>
        <w:tc>
          <w:tcPr>
            <w:tcW w:w="2016" w:type="dxa"/>
            <w:tcBorders>
              <w:bottom w:val="single" w:sz="12" w:space="0" w:color="auto"/>
            </w:tcBorders>
          </w:tcPr>
          <w:p w14:paraId="1CC05FE0" w14:textId="78A7B465"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0.89</w:t>
            </w:r>
          </w:p>
        </w:tc>
        <w:tc>
          <w:tcPr>
            <w:tcW w:w="2304" w:type="dxa"/>
            <w:tcBorders>
              <w:bottom w:val="single" w:sz="12" w:space="0" w:color="auto"/>
            </w:tcBorders>
          </w:tcPr>
          <w:p w14:paraId="1B2AE60D" w14:textId="22956486"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6.536</w:t>
            </w:r>
          </w:p>
        </w:tc>
      </w:tr>
    </w:tbl>
    <w:p w14:paraId="0440DB86" w14:textId="2B5B2B1F" w:rsidR="005C0D88" w:rsidRPr="00DC42EC" w:rsidRDefault="00183898" w:rsidP="00141726">
      <w:pPr>
        <w:rPr>
          <w:ins w:id="21" w:author="Poggioli, Nicholas" w:date="2022-12-05T14:36:00Z"/>
          <w:sz w:val="18"/>
          <w:szCs w:val="18"/>
          <w:rPrChange w:id="22" w:author="Avidan, Miron" w:date="2022-12-09T11:37:00Z">
            <w:rPr>
              <w:ins w:id="23" w:author="Poggioli, Nicholas" w:date="2022-12-05T14:36:00Z"/>
              <w:sz w:val="18"/>
              <w:szCs w:val="18"/>
              <w:lang w:val="de-CH"/>
            </w:rPr>
          </w:rPrChange>
        </w:rPr>
      </w:pPr>
      <w:ins w:id="24" w:author="Poggioli, Nicholas" w:date="2022-12-05T14:35:00Z">
        <w:r w:rsidRPr="00DC42EC">
          <w:rPr>
            <w:sz w:val="18"/>
            <w:szCs w:val="18"/>
            <w:vertAlign w:val="superscript"/>
            <w:rPrChange w:id="25" w:author="Avidan, Miron" w:date="2022-12-09T11:37:00Z">
              <w:rPr>
                <w:sz w:val="18"/>
                <w:szCs w:val="18"/>
                <w:vertAlign w:val="superscript"/>
                <w:lang w:val="de-CH"/>
              </w:rPr>
            </w:rPrChange>
          </w:rPr>
          <w:t>1</w:t>
        </w:r>
        <w:r w:rsidRPr="00DC42EC">
          <w:rPr>
            <w:sz w:val="18"/>
            <w:szCs w:val="18"/>
            <w:rPrChange w:id="26" w:author="Avidan, Miron" w:date="2022-12-09T11:37:00Z">
              <w:rPr>
                <w:sz w:val="18"/>
                <w:szCs w:val="18"/>
                <w:lang w:val="de-CH"/>
              </w:rPr>
            </w:rPrChange>
          </w:rPr>
          <w:t xml:space="preserve"> </w:t>
        </w:r>
        <w:proofErr w:type="spellStart"/>
        <w:r w:rsidRPr="00DC42EC">
          <w:rPr>
            <w:sz w:val="18"/>
            <w:szCs w:val="18"/>
            <w:rPrChange w:id="27" w:author="Avidan, Miron" w:date="2022-12-09T11:37:00Z">
              <w:rPr>
                <w:sz w:val="18"/>
                <w:szCs w:val="18"/>
                <w:lang w:val="de-CH"/>
              </w:rPr>
            </w:rPrChange>
          </w:rPr>
          <w:t>Retreived</w:t>
        </w:r>
        <w:proofErr w:type="spellEnd"/>
        <w:r w:rsidRPr="00DC42EC">
          <w:rPr>
            <w:sz w:val="18"/>
            <w:szCs w:val="18"/>
            <w:rPrChange w:id="28" w:author="Avidan, Miron" w:date="2022-12-09T11:37:00Z">
              <w:rPr>
                <w:sz w:val="18"/>
                <w:szCs w:val="18"/>
                <w:lang w:val="de-CH"/>
              </w:rPr>
            </w:rPrChange>
          </w:rPr>
          <w:t xml:space="preserve"> from Web of Science on November 11, 2022.</w:t>
        </w:r>
      </w:ins>
    </w:p>
    <w:p w14:paraId="639205F9" w14:textId="1165D1DE" w:rsidR="00183898" w:rsidRPr="00DC42EC" w:rsidRDefault="00183898" w:rsidP="00141726">
      <w:pPr>
        <w:rPr>
          <w:sz w:val="18"/>
          <w:szCs w:val="18"/>
          <w:rPrChange w:id="29" w:author="Avidan, Miron" w:date="2022-12-09T11:37:00Z">
            <w:rPr>
              <w:sz w:val="18"/>
              <w:szCs w:val="18"/>
              <w:lang w:val="de-CH"/>
            </w:rPr>
          </w:rPrChange>
        </w:rPr>
      </w:pPr>
      <w:ins w:id="30" w:author="Poggioli, Nicholas" w:date="2022-12-05T14:36:00Z">
        <w:r w:rsidRPr="00DC42EC">
          <w:rPr>
            <w:sz w:val="18"/>
            <w:szCs w:val="18"/>
            <w:vertAlign w:val="superscript"/>
            <w:rPrChange w:id="31" w:author="Avidan, Miron" w:date="2022-12-09T11:37:00Z">
              <w:rPr>
                <w:sz w:val="18"/>
                <w:szCs w:val="18"/>
                <w:vertAlign w:val="superscript"/>
                <w:lang w:val="de-CH"/>
              </w:rPr>
            </w:rPrChange>
          </w:rPr>
          <w:t>2</w:t>
        </w:r>
        <w:r w:rsidRPr="00DC42EC">
          <w:rPr>
            <w:sz w:val="18"/>
            <w:szCs w:val="18"/>
            <w:rPrChange w:id="32" w:author="Avidan, Miron" w:date="2022-12-09T11:37:00Z">
              <w:rPr>
                <w:sz w:val="18"/>
                <w:szCs w:val="18"/>
                <w:lang w:val="de-CH"/>
              </w:rPr>
            </w:rPrChange>
          </w:rPr>
          <w:t xml:space="preserve"> </w:t>
        </w:r>
        <w:commentRangeStart w:id="33"/>
        <w:r w:rsidRPr="00DC42EC">
          <w:rPr>
            <w:sz w:val="18"/>
            <w:szCs w:val="18"/>
            <w:rPrChange w:id="34" w:author="Avidan, Miron" w:date="2022-12-09T11:37:00Z">
              <w:rPr>
                <w:sz w:val="18"/>
                <w:szCs w:val="18"/>
                <w:lang w:val="de-CH"/>
              </w:rPr>
            </w:rPrChange>
          </w:rPr>
          <w:t xml:space="preserve">Total Citations </w:t>
        </w:r>
      </w:ins>
      <w:ins w:id="35" w:author="Poggioli, Nicholas" w:date="2022-12-05T14:37:00Z">
        <w:r w:rsidRPr="00DC42EC">
          <w:rPr>
            <w:sz w:val="18"/>
            <w:szCs w:val="18"/>
            <w:rPrChange w:id="36" w:author="Avidan, Miron" w:date="2022-12-09T11:37:00Z">
              <w:rPr>
                <w:sz w:val="18"/>
                <w:szCs w:val="18"/>
                <w:lang w:val="de-CH"/>
              </w:rPr>
            </w:rPrChange>
          </w:rPr>
          <w:t>/ (2022-Year of Publication)</w:t>
        </w:r>
      </w:ins>
      <w:ins w:id="37" w:author="Poggioli, Nicholas" w:date="2022-12-05T14:36:00Z">
        <w:r w:rsidRPr="00DC42EC">
          <w:rPr>
            <w:sz w:val="18"/>
            <w:szCs w:val="18"/>
            <w:rPrChange w:id="38" w:author="Avidan, Miron" w:date="2022-12-09T11:37:00Z">
              <w:rPr>
                <w:sz w:val="18"/>
                <w:szCs w:val="18"/>
                <w:lang w:val="de-CH"/>
              </w:rPr>
            </w:rPrChange>
          </w:rPr>
          <w:t>.</w:t>
        </w:r>
        <w:commentRangeEnd w:id="33"/>
        <w:r w:rsidRPr="00F1068D">
          <w:rPr>
            <w:rStyle w:val="CommentReference"/>
            <w:sz w:val="12"/>
            <w:szCs w:val="12"/>
          </w:rPr>
          <w:commentReference w:id="33"/>
        </w:r>
      </w:ins>
    </w:p>
    <w:p w14:paraId="75C27175" w14:textId="77777777" w:rsidR="000B580B" w:rsidRDefault="000B580B" w:rsidP="00141726">
      <w:pPr>
        <w:rPr>
          <w:ins w:id="39" w:author="Poggioli, Nicholas" w:date="2022-12-05T14:35:00Z"/>
        </w:rPr>
      </w:pPr>
    </w:p>
    <w:p w14:paraId="3F0810A6" w14:textId="6EA2C73D" w:rsidR="00183898" w:rsidRDefault="00183898" w:rsidP="00141726">
      <w:pPr>
        <w:sectPr w:rsidR="00183898" w:rsidSect="000B580B">
          <w:pgSz w:w="15840" w:h="12240" w:orient="landscape"/>
          <w:pgMar w:top="1440" w:right="1440" w:bottom="1440" w:left="1440" w:header="720" w:footer="720" w:gutter="0"/>
          <w:cols w:space="720"/>
          <w:docGrid w:linePitch="360"/>
        </w:sectPr>
      </w:pPr>
    </w:p>
    <w:p w14:paraId="04F2D749" w14:textId="530DA795" w:rsidR="00141726" w:rsidRDefault="009D7663" w:rsidP="00141726">
      <w:pPr>
        <w:pStyle w:val="Heading2"/>
      </w:pPr>
      <w:r>
        <w:lastRenderedPageBreak/>
        <w:t xml:space="preserve">Keyword frequency </w:t>
      </w:r>
      <w:r w:rsidR="00141726">
        <w:t>bibliometrics</w:t>
      </w:r>
    </w:p>
    <w:p w14:paraId="3316616A" w14:textId="77777777" w:rsidR="001F3726" w:rsidRDefault="00141726" w:rsidP="00141726">
      <w:pPr>
        <w:rPr>
          <w:ins w:id="40" w:author="Poggioli, Nicholas" w:date="2022-12-05T14:43:00Z"/>
        </w:rPr>
      </w:pPr>
      <w:r w:rsidRPr="00141726">
        <w:t xml:space="preserve">See </w:t>
      </w:r>
    </w:p>
    <w:p w14:paraId="3FC99B66" w14:textId="77777777" w:rsidR="001F3726" w:rsidRDefault="00141726" w:rsidP="001F3726">
      <w:pPr>
        <w:pStyle w:val="ListParagraph"/>
        <w:numPr>
          <w:ilvl w:val="0"/>
          <w:numId w:val="4"/>
        </w:numPr>
        <w:rPr>
          <w:ins w:id="41" w:author="Poggioli, Nicholas" w:date="2022-12-05T14:43:00Z"/>
        </w:rPr>
      </w:pPr>
      <w:r w:rsidRPr="00141726">
        <w:t xml:space="preserve">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F3726">
        <w:rPr>
          <w:rFonts w:ascii="Calibri" w:hAnsi="Calibri" w:cs="Calibri"/>
        </w:rPr>
        <w:t>(Linnenluecke et al., 2020)</w:t>
      </w:r>
      <w:r>
        <w:fldChar w:fldCharType="end"/>
      </w:r>
      <w:r>
        <w:t xml:space="preserve"> </w:t>
      </w:r>
      <w:del w:id="42" w:author="Poggioli, Nicholas" w:date="2022-12-05T14:43:00Z">
        <w:r w:rsidDel="001F3726">
          <w:delText xml:space="preserve">and </w:delText>
        </w:r>
      </w:del>
    </w:p>
    <w:p w14:paraId="4D3F9F03" w14:textId="77777777" w:rsidR="001F3726" w:rsidRPr="00DC42EC" w:rsidRDefault="00141726" w:rsidP="001F3726">
      <w:pPr>
        <w:pStyle w:val="ListParagraph"/>
        <w:numPr>
          <w:ilvl w:val="0"/>
          <w:numId w:val="4"/>
        </w:numPr>
        <w:rPr>
          <w:ins w:id="43" w:author="Poggioli, Nicholas" w:date="2022-12-05T14:43:00Z"/>
          <w:lang w:val="it-CH"/>
          <w:rPrChange w:id="44" w:author="Avidan, Miron" w:date="2022-12-09T11:37:00Z">
            <w:rPr>
              <w:ins w:id="45" w:author="Poggioli, Nicholas" w:date="2022-12-05T14:43:00Z"/>
            </w:rPr>
          </w:rPrChange>
        </w:rPr>
      </w:pPr>
      <w:r w:rsidRPr="00DC42EC">
        <w:rPr>
          <w:lang w:val="it-CH"/>
          <w:rPrChange w:id="46" w:author="Avidan, Miron" w:date="2022-12-09T11:37:00Z">
            <w:rPr/>
          </w:rPrChange>
        </w:rPr>
        <w:t xml:space="preserve">Figure 5 in </w:t>
      </w:r>
      <w:r w:rsidRPr="00141726">
        <w:fldChar w:fldCharType="begin"/>
      </w:r>
      <w:r w:rsidRPr="00DC42EC">
        <w:rPr>
          <w:lang w:val="it-CH"/>
          <w:rPrChange w:id="47" w:author="Avidan, Miron" w:date="2022-12-09T11:37:00Z">
            <w:rPr/>
          </w:rPrChange>
        </w:rPr>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w:instrText>
      </w:r>
      <w:r w:rsidRPr="00141726">
        <w:instrText>ﬁ</w:instrText>
      </w:r>
      <w:r w:rsidRPr="00DC42EC">
        <w:rPr>
          <w:lang w:val="it-CH"/>
          <w:rPrChange w:id="48" w:author="Avidan, Miron" w:date="2022-12-09T11:37:00Z">
            <w:rPr/>
          </w:rPrChange>
        </w:rPr>
        <w:instrText>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w:instrText>
      </w:r>
      <w:r w:rsidRPr="00141726">
        <w:instrText>ﬁ</w:instrText>
      </w:r>
      <w:r w:rsidRPr="00DC42EC">
        <w:rPr>
          <w:lang w:val="it-CH"/>
          <w:rPrChange w:id="49" w:author="Avidan, Miron" w:date="2022-12-09T11:37:00Z">
            <w:rPr/>
          </w:rPrChange>
        </w:rPr>
        <w:instrText>c production growth in the last decades, the concentration in only twelve speci</w:instrText>
      </w:r>
      <w:r w:rsidRPr="00141726">
        <w:instrText>ﬁ</w:instrText>
      </w:r>
      <w:r w:rsidRPr="00DC42EC">
        <w:rPr>
          <w:lang w:val="it-CH"/>
          <w:rPrChange w:id="50" w:author="Avidan, Miron" w:date="2022-12-09T11:37:00Z">
            <w:rPr/>
          </w:rPrChange>
        </w:rPr>
        <w:instrText xml:space="preserve">c journals indexed in the Journal Citation Report, the global hegemony of US universities in institutional co-authorship networks, and the thematic and temporal segregation of the concepts of </w:instrText>
      </w:r>
      <w:r w:rsidRPr="00141726">
        <w:instrText>ﬁ</w:instrText>
      </w:r>
      <w:r w:rsidRPr="00DC42EC">
        <w:rPr>
          <w:lang w:val="it-CH"/>
          <w:rPrChange w:id="51" w:author="Avidan, Miron" w:date="2022-12-09T11:37:00Z">
            <w:rPr/>
          </w:rPrChange>
        </w:rPr>
        <w:instrText xml:space="preserve">nancial behavior. We conclude an evolution of two decades in the relevant topics and a concentration in three large blocks: (1) </w:instrText>
      </w:r>
      <w:r w:rsidRPr="00141726">
        <w:instrText>ﬁ</w:instrText>
      </w:r>
      <w:r w:rsidRPr="00DC42EC">
        <w:rPr>
          <w:lang w:val="it-CH"/>
          <w:rPrChange w:id="52" w:author="Avidan, Miron" w:date="2022-12-09T11:37:00Z">
            <w:rPr/>
          </w:rPrChange>
        </w:rPr>
        <w:instrText xml:space="preserve">nancial education; (2) savings and consumption decisions; (3) </w:instrText>
      </w:r>
      <w:r w:rsidRPr="00141726">
        <w:instrText>ﬁ</w:instrText>
      </w:r>
      <w:r w:rsidRPr="00DC42EC">
        <w:rPr>
          <w:lang w:val="it-CH"/>
          <w:rPrChange w:id="53" w:author="Avidan, Miron" w:date="2022-12-09T11:37:00Z">
            <w:rPr/>
          </w:rPrChange>
        </w:rPr>
        <w:instrText xml:space="preserve">nancial literacy and investments, which are a temporal evolution that gives for the irruption of diverse visions in the relationship between the evolution of individual </w:instrText>
      </w:r>
      <w:r w:rsidRPr="00141726">
        <w:instrText>ﬁ</w:instrText>
      </w:r>
      <w:r w:rsidRPr="00DC42EC">
        <w:rPr>
          <w:lang w:val="it-CH"/>
          <w:rPrChange w:id="54" w:author="Avidan, Miron" w:date="2022-12-09T11:37:00Z">
            <w:rPr/>
          </w:rPrChange>
        </w:rPr>
        <w:instrText xml:space="preserve">nancial behavior and the global market. Given it is necessary to know the impact of </w:instrText>
      </w:r>
      <w:r w:rsidRPr="00141726">
        <w:instrText>ﬁ</w:instrText>
      </w:r>
      <w:r w:rsidRPr="00DC42EC">
        <w:rPr>
          <w:lang w:val="it-CH"/>
          <w:rPrChange w:id="55" w:author="Avidan, Miron" w:date="2022-12-09T11:37:00Z">
            <w:rPr/>
          </w:rPrChange>
        </w:rPr>
        <w:instrText xml:space="preserve">nancial education and </w:instrText>
      </w:r>
      <w:r w:rsidRPr="00141726">
        <w:instrText>ﬁ</w:instrText>
      </w:r>
      <w:r w:rsidRPr="00DC42EC">
        <w:rPr>
          <w:lang w:val="it-CH"/>
          <w:rPrChange w:id="56" w:author="Avidan, Miron" w:date="2022-12-09T11:37:00Z">
            <w:rPr/>
          </w:rPrChange>
        </w:rPr>
        <w:instrText xml:space="preserve">nancial literacy on personal savings, consumption, and investment behaviors, a larger study on </w:instrText>
      </w:r>
      <w:r w:rsidRPr="00141726">
        <w:instrText>ﬁ</w:instrText>
      </w:r>
      <w:r w:rsidRPr="00DC42EC">
        <w:rPr>
          <w:lang w:val="it-CH"/>
          <w:rPrChange w:id="57" w:author="Avidan, Miron" w:date="2022-12-09T11:37:00Z">
            <w:rPr/>
          </w:rPrChange>
        </w:rPr>
        <w:instrText xml:space="preserve">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DC42EC">
        <w:rPr>
          <w:lang w:val="it-CH"/>
          <w:rPrChange w:id="58" w:author="Avidan, Miron" w:date="2022-12-09T11:37:00Z">
            <w:rPr/>
          </w:rPrChange>
        </w:rPr>
        <w:t>(López-Medina et al., 2021)</w:t>
      </w:r>
      <w:r w:rsidRPr="00141726">
        <w:fldChar w:fldCharType="end"/>
      </w:r>
      <w:del w:id="59" w:author="Poggioli, Nicholas" w:date="2022-12-05T14:43:00Z">
        <w:r w:rsidRPr="00DC42EC" w:rsidDel="001F3726">
          <w:rPr>
            <w:lang w:val="it-CH"/>
            <w:rPrChange w:id="60" w:author="Avidan, Miron" w:date="2022-12-09T11:37:00Z">
              <w:rPr/>
            </w:rPrChange>
          </w:rPr>
          <w:delText>,</w:delText>
        </w:r>
      </w:del>
      <w:r w:rsidRPr="00DC42EC">
        <w:rPr>
          <w:lang w:val="it-CH"/>
          <w:rPrChange w:id="61" w:author="Avidan, Miron" w:date="2022-12-09T11:37:00Z">
            <w:rPr/>
          </w:rPrChange>
        </w:rPr>
        <w:t xml:space="preserve"> </w:t>
      </w:r>
    </w:p>
    <w:p w14:paraId="3A5F9C79" w14:textId="32710324" w:rsidR="00141726" w:rsidRDefault="00141726" w:rsidP="001F3726">
      <w:pPr>
        <w:pStyle w:val="ListParagraph"/>
        <w:numPr>
          <w:ilvl w:val="0"/>
          <w:numId w:val="4"/>
        </w:numPr>
        <w:rPr>
          <w:ins w:id="62" w:author="Poggioli, Nicholas" w:date="2022-12-05T14:43:00Z"/>
        </w:rPr>
      </w:pPr>
      <w:r>
        <w:t xml:space="preserve">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F3726">
        <w:rPr>
          <w:rFonts w:ascii="Calibri" w:hAnsi="Calibri" w:cs="Calibri"/>
        </w:rPr>
        <w:t>(Ferreira et al., 2014)</w:t>
      </w:r>
      <w:r>
        <w:fldChar w:fldCharType="end"/>
      </w:r>
    </w:p>
    <w:p w14:paraId="34924B47" w14:textId="77777777" w:rsidR="00F1068D" w:rsidRPr="00141726" w:rsidRDefault="00F1068D" w:rsidP="00F1068D"/>
    <w:p w14:paraId="5A8D17FA" w14:textId="6EF3454E" w:rsidR="005B3FE6" w:rsidRDefault="005B3FE6" w:rsidP="00845E1C">
      <w:pPr>
        <w:pStyle w:val="Caption"/>
      </w:pPr>
      <w:r>
        <w:t xml:space="preserve">Figure </w:t>
      </w:r>
      <w:fldSimple w:instr=" SEQ Figure \* ARABIC ">
        <w:r w:rsidR="00F1068D">
          <w:rPr>
            <w:noProof/>
          </w:rPr>
          <w:t>2</w:t>
        </w:r>
      </w:fldSimple>
      <w:r>
        <w:t>: Keyword co-occurrence network graph.</w:t>
      </w:r>
    </w:p>
    <w:p w14:paraId="699AAF58" w14:textId="4BD18A91" w:rsidR="0057647E" w:rsidRPr="00141726" w:rsidRDefault="0057647E" w:rsidP="00141726">
      <w:r>
        <w:rPr>
          <w:noProof/>
        </w:rPr>
        <w:drawing>
          <wp:inline distT="0" distB="0" distL="0" distR="0" wp14:anchorId="348DFAEB" wp14:editId="36623176">
            <wp:extent cx="5943600" cy="384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515F7938" w14:textId="1EB0B73A" w:rsidR="00141726" w:rsidRDefault="00141726" w:rsidP="00141726">
      <w:pPr>
        <w:pStyle w:val="Heading2"/>
      </w:pPr>
      <w:r>
        <w:t>C</w:t>
      </w:r>
      <w:r w:rsidR="009D7663">
        <w:t xml:space="preserve">o-occurrence </w:t>
      </w:r>
      <w:r>
        <w:t>bibliometrics</w:t>
      </w:r>
    </w:p>
    <w:p w14:paraId="34ABF208" w14:textId="77777777" w:rsidR="00F1068D" w:rsidRDefault="00141726" w:rsidP="00141726">
      <w:pPr>
        <w:rPr>
          <w:ins w:id="63" w:author="Poggioli, Nicholas" w:date="2022-12-05T14:43:00Z"/>
        </w:rPr>
      </w:pPr>
      <w:r w:rsidRPr="00141726">
        <w:t xml:space="preserve">See </w:t>
      </w:r>
    </w:p>
    <w:p w14:paraId="102C21AC" w14:textId="0781D2C3" w:rsidR="00141726" w:rsidRDefault="00141726">
      <w:pPr>
        <w:pStyle w:val="ListParagraph"/>
        <w:numPr>
          <w:ilvl w:val="0"/>
          <w:numId w:val="4"/>
        </w:numPr>
        <w:pPrChange w:id="64" w:author="Poggioli, Nicholas" w:date="2022-12-05T14:43:00Z">
          <w:pPr/>
        </w:pPrChange>
      </w:pPr>
      <w:r w:rsidRPr="00141726">
        <w:t xml:space="preserve">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3EC30645" w14:textId="006C7086" w:rsidR="0057647E" w:rsidRDefault="0057647E" w:rsidP="00141726">
      <w:del w:id="65" w:author="Poggioli, Nicholas" w:date="2022-12-05T14:43:00Z">
        <w:r w:rsidDel="00F1068D">
          <w:delText xml:space="preserve">Historical Citation network </w:delText>
        </w:r>
      </w:del>
    </w:p>
    <w:p w14:paraId="1B8F1DAC" w14:textId="2E96D1EF" w:rsidR="005B3FE6" w:rsidRDefault="005B3FE6" w:rsidP="00845E1C">
      <w:pPr>
        <w:pStyle w:val="Caption"/>
      </w:pPr>
      <w:r>
        <w:lastRenderedPageBreak/>
        <w:t xml:space="preserve">Figure </w:t>
      </w:r>
      <w:fldSimple w:instr=" SEQ Figure \* ARABIC ">
        <w:r w:rsidR="00F1068D">
          <w:rPr>
            <w:noProof/>
          </w:rPr>
          <w:t>3</w:t>
        </w:r>
      </w:fldSimple>
      <w:r>
        <w:t>: Historical direct citation network plot.</w:t>
      </w:r>
    </w:p>
    <w:p w14:paraId="3898EE1D" w14:textId="7985B5F9" w:rsidR="0057647E" w:rsidRDefault="0057647E" w:rsidP="00141726">
      <w:r>
        <w:rPr>
          <w:noProof/>
        </w:rPr>
        <w:drawing>
          <wp:inline distT="0" distB="0" distL="0" distR="0" wp14:anchorId="391B3533" wp14:editId="6F0E0492">
            <wp:extent cx="5943600" cy="38487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7E240630" w14:textId="143C1D76" w:rsidR="005B3FE6" w:rsidRDefault="005B3FE6" w:rsidP="00845E1C">
      <w:pPr>
        <w:pStyle w:val="Caption"/>
      </w:pPr>
      <w:r>
        <w:lastRenderedPageBreak/>
        <w:t xml:space="preserve">Figure </w:t>
      </w:r>
      <w:fldSimple w:instr=" SEQ Figure \* ARABIC ">
        <w:r w:rsidR="00F1068D">
          <w:rPr>
            <w:noProof/>
          </w:rPr>
          <w:t>4</w:t>
        </w:r>
      </w:fldSimple>
      <w:r>
        <w:t>: Author collaboration network graph.</w:t>
      </w:r>
    </w:p>
    <w:p w14:paraId="2D21D6CF" w14:textId="60E11343" w:rsidR="0057647E" w:rsidRDefault="0057647E" w:rsidP="00141726">
      <w:r>
        <w:rPr>
          <w:noProof/>
        </w:rPr>
        <w:drawing>
          <wp:inline distT="0" distB="0" distL="0" distR="0" wp14:anchorId="24EA75D4" wp14:editId="2CA56A05">
            <wp:extent cx="5943600" cy="3848735"/>
            <wp:effectExtent l="0" t="0" r="0" b="0"/>
            <wp:docPr id="8" name="Picture 8"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30B68CF" w14:textId="6B71380A" w:rsidR="005B3FE6" w:rsidRDefault="005B3FE6" w:rsidP="00845E1C">
      <w:pPr>
        <w:pStyle w:val="Caption"/>
      </w:pPr>
      <w:r>
        <w:lastRenderedPageBreak/>
        <w:t xml:space="preserve">Figure </w:t>
      </w:r>
      <w:fldSimple w:instr=" SEQ Figure \* ARABIC ">
        <w:r w:rsidR="00F1068D">
          <w:rPr>
            <w:noProof/>
          </w:rPr>
          <w:t>5</w:t>
        </w:r>
      </w:fldSimple>
      <w:r>
        <w:t>: Publication co-citation network graph</w:t>
      </w:r>
      <w:r>
        <w:rPr>
          <w:noProof/>
        </w:rPr>
        <w:t>.</w:t>
      </w:r>
    </w:p>
    <w:p w14:paraId="35ACDC30" w14:textId="2B5DD2CC" w:rsidR="0057647E" w:rsidRDefault="0057647E" w:rsidP="00141726">
      <w:r>
        <w:rPr>
          <w:noProof/>
        </w:rPr>
        <w:drawing>
          <wp:inline distT="0" distB="0" distL="0" distR="0" wp14:anchorId="2584AA04" wp14:editId="486B49F3">
            <wp:extent cx="5943600" cy="3848735"/>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020F81B" w14:textId="1BCA89B4" w:rsidR="005B3FE6" w:rsidRDefault="005B3FE6" w:rsidP="00845E1C">
      <w:pPr>
        <w:pStyle w:val="Caption"/>
      </w:pPr>
      <w:r>
        <w:lastRenderedPageBreak/>
        <w:t xml:space="preserve">Figure </w:t>
      </w:r>
      <w:fldSimple w:instr=" SEQ Figure \* ARABIC ">
        <w:r w:rsidR="00F1068D">
          <w:rPr>
            <w:noProof/>
          </w:rPr>
          <w:t>6</w:t>
        </w:r>
      </w:fldSimple>
      <w:r>
        <w:t xml:space="preserve">: Source title co-citation </w:t>
      </w:r>
      <w:r>
        <w:rPr>
          <w:noProof/>
        </w:rPr>
        <w:t>network graph.</w:t>
      </w:r>
    </w:p>
    <w:p w14:paraId="2700EC9B" w14:textId="58BC9A56" w:rsidR="0057647E" w:rsidRDefault="0057647E" w:rsidP="00141726">
      <w:r>
        <w:rPr>
          <w:noProof/>
        </w:rPr>
        <w:drawing>
          <wp:inline distT="0" distB="0" distL="0" distR="0" wp14:anchorId="443F9704" wp14:editId="7F940681">
            <wp:extent cx="5943600" cy="38487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2260BE9F" w14:textId="56643301" w:rsidR="00141726" w:rsidRDefault="00AE3A53" w:rsidP="00AE3A53">
      <w:pPr>
        <w:pStyle w:val="Heading3"/>
      </w:pPr>
      <w:r>
        <w:lastRenderedPageBreak/>
        <w:t>Country Collaborations</w:t>
      </w:r>
    </w:p>
    <w:p w14:paraId="313FA185" w14:textId="76A77A2B" w:rsidR="005A3397" w:rsidRDefault="005A3397" w:rsidP="00845E1C">
      <w:pPr>
        <w:pStyle w:val="Caption"/>
      </w:pPr>
      <w:r>
        <w:t xml:space="preserve">Figure </w:t>
      </w:r>
      <w:fldSimple w:instr=" SEQ Figure \* ARABIC ">
        <w:r w:rsidR="00F1068D">
          <w:rPr>
            <w:noProof/>
          </w:rPr>
          <w:t>7</w:t>
        </w:r>
      </w:fldSimple>
      <w:r>
        <w:t xml:space="preserve">: </w:t>
      </w:r>
      <w:r w:rsidRPr="00445D53">
        <w:t xml:space="preserve">Number of publications by country affiliation, created with the </w:t>
      </w:r>
      <w:proofErr w:type="spellStart"/>
      <w:r w:rsidRPr="00445D53">
        <w:t>bibliometrix</w:t>
      </w:r>
      <w:proofErr w:type="spellEnd"/>
      <w:r w:rsidRPr="00445D53">
        <w:t xml:space="preserve"> package in R. SCP = Single country paper, where all authors from the same country. MCP = </w:t>
      </w:r>
      <w:proofErr w:type="spellStart"/>
      <w:r w:rsidRPr="00445D53">
        <w:t>Multicountry</w:t>
      </w:r>
      <w:proofErr w:type="spellEnd"/>
      <w:r w:rsidRPr="00445D53">
        <w:t xml:space="preserve"> paper, where authors are from more than one country.</w:t>
      </w:r>
    </w:p>
    <w:p w14:paraId="2EDE1675" w14:textId="77777777" w:rsidR="005A3397" w:rsidRDefault="005A3397" w:rsidP="00AE3A53">
      <w:r>
        <w:rPr>
          <w:noProof/>
        </w:rPr>
        <w:drawing>
          <wp:inline distT="0" distB="0" distL="0" distR="0" wp14:anchorId="2A232E47" wp14:editId="22E8515A">
            <wp:extent cx="59328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5D05A087" w14:textId="6E342D16" w:rsidR="00AE3A53" w:rsidRPr="00AE3A53" w:rsidRDefault="00AE3A53" w:rsidP="00AE3A53"/>
    <w:p w14:paraId="71C953ED" w14:textId="7ADA91B0" w:rsidR="005A3397" w:rsidRDefault="005A3397" w:rsidP="00845E1C">
      <w:pPr>
        <w:pStyle w:val="Caption"/>
      </w:pPr>
      <w:r>
        <w:lastRenderedPageBreak/>
        <w:t xml:space="preserve">Figure </w:t>
      </w:r>
      <w:fldSimple w:instr=" SEQ Figure \* ARABIC ">
        <w:r w:rsidR="00F1068D">
          <w:rPr>
            <w:noProof/>
          </w:rPr>
          <w:t>8</w:t>
        </w:r>
      </w:fldSimple>
      <w:r>
        <w:t xml:space="preserve">: </w:t>
      </w:r>
      <w:r w:rsidRPr="00F66C5F">
        <w:t xml:space="preserve">Ties between countries are country affiliations of paper co-authors. The size of the node </w:t>
      </w:r>
      <w:r>
        <w:t>gets larger as ____________________</w:t>
      </w:r>
      <w:r w:rsidRPr="00F66C5F">
        <w:t xml:space="preserve">. Created using the </w:t>
      </w:r>
      <w:proofErr w:type="spellStart"/>
      <w:r w:rsidRPr="00F66C5F">
        <w:t>bibliometrix</w:t>
      </w:r>
      <w:proofErr w:type="spellEnd"/>
      <w:r w:rsidRPr="00F66C5F">
        <w:t xml:space="preserve"> package in R.</w:t>
      </w:r>
    </w:p>
    <w:p w14:paraId="53016042" w14:textId="14B7487A" w:rsidR="00AE3A53" w:rsidRPr="00AE3A53" w:rsidRDefault="00AE3A53" w:rsidP="00AE3A53">
      <w:r>
        <w:rPr>
          <w:noProof/>
        </w:rPr>
        <w:drawing>
          <wp:inline distT="0" distB="0" distL="0" distR="0" wp14:anchorId="5E72A2F7" wp14:editId="2F1D5E4C">
            <wp:extent cx="5932805"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ggioli, Nicholas" w:date="2022-12-02T11:12:00Z" w:initials="PN">
    <w:p w14:paraId="6435791F" w14:textId="77777777" w:rsidR="00AE3A53" w:rsidRDefault="00AE3A53">
      <w:pPr>
        <w:pStyle w:val="CommentText"/>
      </w:pPr>
      <w:r>
        <w:rPr>
          <w:rStyle w:val="CommentReference"/>
        </w:rPr>
        <w:annotationRef/>
      </w:r>
      <w:r>
        <w:t>Revise table:</w:t>
      </w:r>
    </w:p>
    <w:p w14:paraId="7A238944" w14:textId="77777777" w:rsidR="00AE3A53" w:rsidRDefault="00AE3A53">
      <w:pPr>
        <w:pStyle w:val="CommentText"/>
      </w:pPr>
    </w:p>
    <w:p w14:paraId="07CB60D1" w14:textId="77777777" w:rsidR="00AE3A53" w:rsidRDefault="00AE3A53">
      <w:pPr>
        <w:pStyle w:val="CommentText"/>
      </w:pPr>
      <w:r>
        <w:t>Title: “Publications by Year”</w:t>
      </w:r>
    </w:p>
    <w:p w14:paraId="2A274709" w14:textId="37F102AC" w:rsidR="00AE3A53" w:rsidRDefault="00AE3A53">
      <w:pPr>
        <w:pStyle w:val="CommentText"/>
      </w:pPr>
    </w:p>
  </w:comment>
  <w:comment w:id="3" w:author="Poggioli, Nicholas" w:date="2022-12-05T14:33:00Z" w:initials="PN">
    <w:p w14:paraId="068DDD00" w14:textId="77777777" w:rsidR="00A6153A" w:rsidRDefault="00A6153A" w:rsidP="00B83CE6">
      <w:pPr>
        <w:pStyle w:val="CommentText"/>
      </w:pPr>
      <w:r>
        <w:rPr>
          <w:rStyle w:val="CommentReference"/>
        </w:rPr>
        <w:annotationRef/>
      </w:r>
      <w:r>
        <w:t>Revise author names to only "Last name, Year", as in Williams et al. 2017 Table 3.</w:t>
      </w:r>
    </w:p>
  </w:comment>
  <w:comment w:id="7" w:author="Poggioli, Nicholas" w:date="2022-12-05T14:20:00Z" w:initials="PN">
    <w:p w14:paraId="0863A951" w14:textId="79483AE9" w:rsidR="00845E1C" w:rsidRDefault="005B3FE6" w:rsidP="009F71AA">
      <w:pPr>
        <w:pStyle w:val="CommentText"/>
      </w:pPr>
      <w:r>
        <w:rPr>
          <w:rStyle w:val="CommentReference"/>
        </w:rPr>
        <w:annotationRef/>
      </w:r>
      <w:r w:rsidR="00845E1C">
        <w:t>I would prefer to not use journal-level impact factor metrics in a table about individual papers.</w:t>
      </w:r>
    </w:p>
  </w:comment>
  <w:comment w:id="33" w:author="Poggioli, Nicholas" w:date="2022-12-05T14:36:00Z" w:initials="PN">
    <w:p w14:paraId="39619546" w14:textId="77777777" w:rsidR="00937DC0" w:rsidRDefault="00183898">
      <w:pPr>
        <w:pStyle w:val="CommentText"/>
      </w:pPr>
      <w:r>
        <w:rPr>
          <w:rStyle w:val="CommentReference"/>
        </w:rPr>
        <w:annotationRef/>
      </w:r>
      <w:r w:rsidR="00937DC0">
        <w:t>Miron, is this how you calculated the column?</w:t>
      </w:r>
    </w:p>
    <w:p w14:paraId="6FA86443" w14:textId="77777777" w:rsidR="00937DC0" w:rsidRDefault="00937DC0">
      <w:pPr>
        <w:pStyle w:val="CommentText"/>
      </w:pPr>
    </w:p>
    <w:p w14:paraId="4D9E0042" w14:textId="77777777" w:rsidR="00937DC0" w:rsidRDefault="00937DC0" w:rsidP="00FF152B">
      <w:pPr>
        <w:pStyle w:val="CommentText"/>
      </w:pPr>
      <w:r>
        <w:t>If not, please revise this so it describes how you calculated citations per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74709" w15:done="1"/>
  <w15:commentEx w15:paraId="068DDD00" w15:done="0"/>
  <w15:commentEx w15:paraId="0863A951" w15:done="0"/>
  <w15:commentEx w15:paraId="4D9E00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C23" w16cex:dateUtc="2022-12-02T16:12:00Z"/>
  <w16cex:commentExtensible w16cex:durableId="27387FA2" w16cex:dateUtc="2022-12-05T19:33:00Z"/>
  <w16cex:commentExtensible w16cex:durableId="27387CC3" w16cex:dateUtc="2022-12-05T19:20:00Z"/>
  <w16cex:commentExtensible w16cex:durableId="27388086" w16cex:dateUtc="2022-12-05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74709" w16cid:durableId="27345C23"/>
  <w16cid:commentId w16cid:paraId="068DDD00" w16cid:durableId="27387FA2"/>
  <w16cid:commentId w16cid:paraId="0863A951" w16cid:durableId="27387CC3"/>
  <w16cid:commentId w16cid:paraId="4D9E0042" w16cid:durableId="273880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260F7"/>
    <w:multiLevelType w:val="hybridMultilevel"/>
    <w:tmpl w:val="ACB89982"/>
    <w:lvl w:ilvl="0" w:tplc="3202DF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2"/>
  </w:num>
  <w:num w:numId="2" w16cid:durableId="2086876019">
    <w:abstractNumId w:val="2"/>
  </w:num>
  <w:num w:numId="3" w16cid:durableId="415707932">
    <w:abstractNumId w:val="0"/>
  </w:num>
  <w:num w:numId="4" w16cid:durableId="539515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ggioli, Nicholas">
    <w15:presenceInfo w15:providerId="AD" w15:userId="S::poggiolin@appstate.edu::797d1420-5407-4162-a973-71510f4ec624"/>
  </w15:person>
  <w15:person w15:author="Avidan, Miron">
    <w15:presenceInfo w15:providerId="AD" w15:userId="S::miron.avidan@unisg.ch::f6ff44e6-da4f-47c7-adf0-1882c8a4ee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359E8"/>
    <w:rsid w:val="00066556"/>
    <w:rsid w:val="00067198"/>
    <w:rsid w:val="000A0C64"/>
    <w:rsid w:val="000B580B"/>
    <w:rsid w:val="000C11B1"/>
    <w:rsid w:val="00141726"/>
    <w:rsid w:val="00183898"/>
    <w:rsid w:val="001C0643"/>
    <w:rsid w:val="001F3726"/>
    <w:rsid w:val="00233CCB"/>
    <w:rsid w:val="0023698E"/>
    <w:rsid w:val="00276DFD"/>
    <w:rsid w:val="002829D3"/>
    <w:rsid w:val="0028389F"/>
    <w:rsid w:val="00380187"/>
    <w:rsid w:val="003D6BB8"/>
    <w:rsid w:val="003D71F7"/>
    <w:rsid w:val="004228B2"/>
    <w:rsid w:val="0044472A"/>
    <w:rsid w:val="004B498E"/>
    <w:rsid w:val="0055055E"/>
    <w:rsid w:val="0057647E"/>
    <w:rsid w:val="00597DFC"/>
    <w:rsid w:val="005A3397"/>
    <w:rsid w:val="005B3FE6"/>
    <w:rsid w:val="005C0D88"/>
    <w:rsid w:val="005D6D0E"/>
    <w:rsid w:val="005F2EFB"/>
    <w:rsid w:val="0060691D"/>
    <w:rsid w:val="0066198D"/>
    <w:rsid w:val="007614E8"/>
    <w:rsid w:val="00845E1C"/>
    <w:rsid w:val="008F7C9D"/>
    <w:rsid w:val="0092646D"/>
    <w:rsid w:val="00937DC0"/>
    <w:rsid w:val="009D7663"/>
    <w:rsid w:val="009F1D16"/>
    <w:rsid w:val="00A10492"/>
    <w:rsid w:val="00A13CCA"/>
    <w:rsid w:val="00A6153A"/>
    <w:rsid w:val="00A925B3"/>
    <w:rsid w:val="00AD53CF"/>
    <w:rsid w:val="00AE3A53"/>
    <w:rsid w:val="00B17AE7"/>
    <w:rsid w:val="00BD7AA0"/>
    <w:rsid w:val="00C271CC"/>
    <w:rsid w:val="00C634B9"/>
    <w:rsid w:val="00DB24D9"/>
    <w:rsid w:val="00DC42EC"/>
    <w:rsid w:val="00DD0C3D"/>
    <w:rsid w:val="00E85AF6"/>
    <w:rsid w:val="00E97390"/>
    <w:rsid w:val="00EC0873"/>
    <w:rsid w:val="00EC142D"/>
    <w:rsid w:val="00F1068D"/>
    <w:rsid w:val="00F156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28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9D3"/>
    <w:rPr>
      <w:color w:val="0000FF"/>
      <w:u w:val="single"/>
    </w:rPr>
  </w:style>
  <w:style w:type="character" w:styleId="CommentReference">
    <w:name w:val="annotation reference"/>
    <w:basedOn w:val="DefaultParagraphFont"/>
    <w:uiPriority w:val="99"/>
    <w:semiHidden/>
    <w:unhideWhenUsed/>
    <w:rsid w:val="00AE3A53"/>
    <w:rPr>
      <w:sz w:val="16"/>
      <w:szCs w:val="16"/>
    </w:rPr>
  </w:style>
  <w:style w:type="paragraph" w:styleId="CommentText">
    <w:name w:val="annotation text"/>
    <w:basedOn w:val="Normal"/>
    <w:link w:val="CommentTextChar"/>
    <w:uiPriority w:val="99"/>
    <w:unhideWhenUsed/>
    <w:rsid w:val="00AE3A53"/>
    <w:rPr>
      <w:sz w:val="20"/>
      <w:szCs w:val="20"/>
    </w:rPr>
  </w:style>
  <w:style w:type="character" w:customStyle="1" w:styleId="CommentTextChar">
    <w:name w:val="Comment Text Char"/>
    <w:basedOn w:val="DefaultParagraphFont"/>
    <w:link w:val="CommentText"/>
    <w:uiPriority w:val="99"/>
    <w:rsid w:val="00AE3A53"/>
    <w:rPr>
      <w:sz w:val="20"/>
      <w:szCs w:val="20"/>
    </w:rPr>
  </w:style>
  <w:style w:type="paragraph" w:styleId="CommentSubject">
    <w:name w:val="annotation subject"/>
    <w:basedOn w:val="CommentText"/>
    <w:next w:val="CommentText"/>
    <w:link w:val="CommentSubjectChar"/>
    <w:uiPriority w:val="99"/>
    <w:semiHidden/>
    <w:unhideWhenUsed/>
    <w:rsid w:val="00AE3A53"/>
    <w:rPr>
      <w:b/>
      <w:bCs/>
    </w:rPr>
  </w:style>
  <w:style w:type="character" w:customStyle="1" w:styleId="CommentSubjectChar">
    <w:name w:val="Comment Subject Char"/>
    <w:basedOn w:val="CommentTextChar"/>
    <w:link w:val="CommentSubject"/>
    <w:uiPriority w:val="99"/>
    <w:semiHidden/>
    <w:rsid w:val="00AE3A53"/>
    <w:rPr>
      <w:b/>
      <w:bCs/>
      <w:sz w:val="20"/>
      <w:szCs w:val="20"/>
    </w:rPr>
  </w:style>
  <w:style w:type="character" w:customStyle="1" w:styleId="Heading3Char">
    <w:name w:val="Heading 3 Char"/>
    <w:basedOn w:val="DefaultParagraphFont"/>
    <w:link w:val="Heading3"/>
    <w:uiPriority w:val="9"/>
    <w:rsid w:val="00AE3A5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45E1C"/>
    <w:pPr>
      <w:keepNext/>
      <w:spacing w:before="0" w:after="200"/>
    </w:pPr>
    <w:rPr>
      <w:b/>
      <w:i/>
      <w:iCs/>
      <w:szCs w:val="18"/>
    </w:rPr>
  </w:style>
  <w:style w:type="paragraph" w:styleId="Revision">
    <w:name w:val="Revision"/>
    <w:hidden/>
    <w:uiPriority w:val="99"/>
    <w:semiHidden/>
    <w:rsid w:val="00A61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mironavidan/Library/Mobile%20Documents/com~apple~CloudDocs/Postdoc%20St.%20Gallen/Research/2.%20Early%20drafts%20-%20thesis,%20water,%20GRI/More%20than%20human%20stakeholders%20Nov%202022/Excel%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Publications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CH"/>
        </a:p>
      </c:txPr>
    </c:title>
    <c:autoTitleDeleted val="0"/>
    <c:plotArea>
      <c:layout/>
      <c:barChart>
        <c:barDir val="col"/>
        <c:grouping val="clustered"/>
        <c:varyColors val="0"/>
        <c:ser>
          <c:idx val="0"/>
          <c:order val="0"/>
          <c:tx>
            <c:strRef>
              <c:f>'By Year'!$B$1</c:f>
              <c:strCache>
                <c:ptCount val="1"/>
                <c:pt idx="0">
                  <c:v>Freq</c:v>
                </c:pt>
              </c:strCache>
            </c:strRef>
          </c:tx>
          <c:spPr>
            <a:solidFill>
              <a:schemeClr val="bg2">
                <a:lumMod val="75000"/>
              </a:schemeClr>
            </a:solidFill>
            <a:ln>
              <a:noFill/>
            </a:ln>
            <a:effectLst/>
          </c:spPr>
          <c:invertIfNegative val="0"/>
          <c:cat>
            <c:numRef>
              <c:f>'By Year'!$A$2:$A$22</c:f>
              <c:numCache>
                <c:formatCode>General</c:formatCode>
                <c:ptCount val="21"/>
                <c:pt idx="0">
                  <c:v>1994</c:v>
                </c:pt>
                <c:pt idx="1">
                  <c:v>1995</c:v>
                </c:pt>
                <c:pt idx="2">
                  <c:v>1997</c:v>
                </c:pt>
                <c:pt idx="3">
                  <c:v>2000</c:v>
                </c:pt>
                <c:pt idx="4">
                  <c:v>2004</c:v>
                </c:pt>
                <c:pt idx="5">
                  <c:v>2005</c:v>
                </c:pt>
                <c:pt idx="6">
                  <c:v>2006</c:v>
                </c:pt>
                <c:pt idx="7">
                  <c:v>2007</c:v>
                </c:pt>
                <c:pt idx="8">
                  <c:v>2008</c:v>
                </c:pt>
                <c:pt idx="9">
                  <c:v>2010</c:v>
                </c:pt>
                <c:pt idx="10">
                  <c:v>2011</c:v>
                </c:pt>
                <c:pt idx="11">
                  <c:v>2012</c:v>
                </c:pt>
                <c:pt idx="12">
                  <c:v>2014</c:v>
                </c:pt>
                <c:pt idx="13">
                  <c:v>2015</c:v>
                </c:pt>
                <c:pt idx="14">
                  <c:v>2016</c:v>
                </c:pt>
                <c:pt idx="15">
                  <c:v>2017</c:v>
                </c:pt>
                <c:pt idx="16">
                  <c:v>2018</c:v>
                </c:pt>
                <c:pt idx="17">
                  <c:v>2019</c:v>
                </c:pt>
                <c:pt idx="18">
                  <c:v>2020</c:v>
                </c:pt>
                <c:pt idx="19">
                  <c:v>2021</c:v>
                </c:pt>
                <c:pt idx="20">
                  <c:v>2022</c:v>
                </c:pt>
              </c:numCache>
            </c:numRef>
          </c:cat>
          <c:val>
            <c:numRef>
              <c:f>'By Year'!$B$2:$B$22</c:f>
              <c:numCache>
                <c:formatCode>General</c:formatCode>
                <c:ptCount val="21"/>
                <c:pt idx="0">
                  <c:v>1</c:v>
                </c:pt>
                <c:pt idx="1">
                  <c:v>2</c:v>
                </c:pt>
                <c:pt idx="2">
                  <c:v>1</c:v>
                </c:pt>
                <c:pt idx="3">
                  <c:v>1</c:v>
                </c:pt>
                <c:pt idx="4">
                  <c:v>1</c:v>
                </c:pt>
                <c:pt idx="5">
                  <c:v>1</c:v>
                </c:pt>
                <c:pt idx="6">
                  <c:v>2</c:v>
                </c:pt>
                <c:pt idx="7">
                  <c:v>2</c:v>
                </c:pt>
                <c:pt idx="8">
                  <c:v>2</c:v>
                </c:pt>
                <c:pt idx="9">
                  <c:v>1</c:v>
                </c:pt>
                <c:pt idx="10">
                  <c:v>5</c:v>
                </c:pt>
                <c:pt idx="11">
                  <c:v>2</c:v>
                </c:pt>
                <c:pt idx="12">
                  <c:v>1</c:v>
                </c:pt>
                <c:pt idx="13">
                  <c:v>1</c:v>
                </c:pt>
                <c:pt idx="14">
                  <c:v>4</c:v>
                </c:pt>
                <c:pt idx="15">
                  <c:v>4</c:v>
                </c:pt>
                <c:pt idx="16">
                  <c:v>5</c:v>
                </c:pt>
                <c:pt idx="17">
                  <c:v>12</c:v>
                </c:pt>
                <c:pt idx="18">
                  <c:v>15</c:v>
                </c:pt>
                <c:pt idx="19">
                  <c:v>15</c:v>
                </c:pt>
                <c:pt idx="20">
                  <c:v>18</c:v>
                </c:pt>
              </c:numCache>
            </c:numRef>
          </c:val>
          <c:extLst>
            <c:ext xmlns:c16="http://schemas.microsoft.com/office/drawing/2014/chart" uri="{C3380CC4-5D6E-409C-BE32-E72D297353CC}">
              <c16:uniqueId val="{00000000-072A-8C49-872C-41FF14CB0DFB}"/>
            </c:ext>
          </c:extLst>
        </c:ser>
        <c:dLbls>
          <c:showLegendKey val="0"/>
          <c:showVal val="0"/>
          <c:showCatName val="0"/>
          <c:showSerName val="0"/>
          <c:showPercent val="0"/>
          <c:showBubbleSize val="0"/>
        </c:dLbls>
        <c:gapWidth val="219"/>
        <c:overlap val="-27"/>
        <c:axId val="435953728"/>
        <c:axId val="435955376"/>
      </c:barChart>
      <c:catAx>
        <c:axId val="43595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CH"/>
          </a:p>
        </c:txPr>
        <c:crossAx val="435955376"/>
        <c:crosses val="autoZero"/>
        <c:auto val="1"/>
        <c:lblAlgn val="ctr"/>
        <c:lblOffset val="100"/>
        <c:noMultiLvlLbl val="0"/>
      </c:catAx>
      <c:valAx>
        <c:axId val="43595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CH"/>
          </a:p>
        </c:txPr>
        <c:crossAx val="43595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C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EF142A-73C2-6A4F-9BE3-0C1FBC87F928}">
  <we:reference id="f518cb36-c901-4d52-a9e7-4331342e485d" version="1.2.0.0" store="EXCatalog" storeType="EXCatalog"/>
  <we:alternateReferences>
    <we:reference id="WA200001011" version="1.2.0.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12</Pages>
  <Words>2674</Words>
  <Characters>15860</Characters>
  <Application>Microsoft Office Word</Application>
  <DocSecurity>0</DocSecurity>
  <Lines>991</Lines>
  <Paragraphs>882</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Avidan, Miron</cp:lastModifiedBy>
  <cp:revision>3</cp:revision>
  <dcterms:created xsi:type="dcterms:W3CDTF">2022-12-09T10:38:00Z</dcterms:created>
  <dcterms:modified xsi:type="dcterms:W3CDTF">2022-12-09T10:52:00Z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documentId_4108</vt:lpwstr>
  </property>
  <property fmtid="{D5CDD505-2E9C-101B-9397-08002B2CF9AE}" pid="5" name="grammarly_documentContext">
    <vt:lpwstr>{"goals":[],"domain":"general","emotions":[],"dialect":"american"}</vt:lpwstr>
  </property>
</Properties>
</file>