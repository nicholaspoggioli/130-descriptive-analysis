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B968" w14:textId="77777777" w:rsidR="009D7663" w:rsidRDefault="009D7663" w:rsidP="009D7663">
      <w:pPr>
        <w:pStyle w:val="Heading1"/>
      </w:pPr>
      <w:r>
        <w:t>Descriptive Analysis Results</w:t>
      </w:r>
    </w:p>
    <w:p w14:paraId="1380C29A" w14:textId="27E7F30B" w:rsidR="00141726" w:rsidRDefault="00141726" w:rsidP="00141726">
      <w:pPr>
        <w:pStyle w:val="Heading2"/>
      </w:pPr>
      <w:r>
        <w:t>P</w:t>
      </w:r>
      <w:r w:rsidR="009D7663">
        <w:t xml:space="preserve">ublications by </w:t>
      </w:r>
      <w:r w:rsidR="005B3FE6">
        <w:t>year and journal</w:t>
      </w:r>
    </w:p>
    <w:p w14:paraId="3EE11C2A" w14:textId="77777777" w:rsidR="0060691D" w:rsidRPr="003D6BB8" w:rsidRDefault="00141726" w:rsidP="00141726">
      <w:pPr>
        <w:rPr>
          <w:rFonts w:asciiTheme="majorBidi" w:hAnsiTheme="majorBidi" w:cstheme="majorBidi"/>
        </w:rPr>
      </w:pPr>
      <w:r w:rsidRPr="002829D3">
        <w:rPr>
          <w:rFonts w:asciiTheme="majorBidi" w:hAnsiTheme="majorBidi"/>
        </w:rPr>
        <w:t xml:space="preserve">See Figure 1 in </w:t>
      </w:r>
      <w:r w:rsidRPr="002829D3">
        <w:rPr>
          <w:rFonts w:asciiTheme="majorBidi" w:hAnsiTheme="majorBidi"/>
        </w:rPr>
        <w:fldChar w:fldCharType="begin"/>
      </w:r>
      <w:r w:rsidRPr="002829D3">
        <w:rPr>
          <w:rFonts w:asciiTheme="majorBidi" w:hAnsiTheme="majorBidi"/>
        </w:rPr>
        <w:instrText xml:space="preserve"> ADDIN ZOTERO_ITEM CSL_CITATION {"citationID":"n6rEtrrU","properties":{"formattedCitation":"(Williams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2829D3">
        <w:rPr>
          <w:rFonts w:asciiTheme="majorBidi" w:hAnsiTheme="majorBidi"/>
        </w:rPr>
        <w:fldChar w:fldCharType="separate"/>
      </w:r>
      <w:r w:rsidRPr="002829D3">
        <w:rPr>
          <w:rFonts w:asciiTheme="majorBidi" w:hAnsiTheme="majorBidi"/>
        </w:rPr>
        <w:t>(Williams et al., 2017)</w:t>
      </w:r>
      <w:r w:rsidRPr="002829D3">
        <w:rPr>
          <w:rFonts w:asciiTheme="majorBidi" w:hAnsiTheme="majorBidi"/>
        </w:rPr>
        <w:fldChar w:fldCharType="end"/>
      </w:r>
      <w:r w:rsidRPr="002829D3">
        <w:rPr>
          <w:rFonts w:asciiTheme="majorBidi" w:hAnsiTheme="majorBidi"/>
        </w:rPr>
        <w:t xml:space="preserve"> </w:t>
      </w:r>
    </w:p>
    <w:p w14:paraId="5C992E80" w14:textId="5A1D266E" w:rsidR="005B3FE6" w:rsidRDefault="005B3FE6" w:rsidP="00845E1C">
      <w:pPr>
        <w:pStyle w:val="Caption"/>
      </w:pPr>
      <w:r>
        <w:t xml:space="preserve">Figure </w:t>
      </w:r>
      <w:r>
        <w:fldChar w:fldCharType="begin"/>
      </w:r>
      <w:r>
        <w:instrText xml:space="preserve"> SEQ Figure \* ARABIC </w:instrText>
      </w:r>
      <w:r>
        <w:fldChar w:fldCharType="separate"/>
      </w:r>
      <w:r w:rsidR="00F1068D">
        <w:rPr>
          <w:noProof/>
        </w:rPr>
        <w:t>1</w:t>
      </w:r>
      <w:r>
        <w:fldChar w:fldCharType="end"/>
      </w:r>
      <w:r>
        <w:t>: Publications per year.</w:t>
      </w:r>
    </w:p>
    <w:p w14:paraId="39814533" w14:textId="0787680A" w:rsidR="0060691D" w:rsidRDefault="00A925B3" w:rsidP="00141726">
      <w:commentRangeStart w:id="0"/>
      <w:r>
        <w:rPr>
          <w:noProof/>
          <w:lang w:val="en-CA" w:eastAsia="en-CA"/>
        </w:rPr>
        <w:drawing>
          <wp:inline distT="0" distB="0" distL="0" distR="0" wp14:anchorId="70AEF676" wp14:editId="0331FADE">
            <wp:extent cx="4597400" cy="2755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597400" cy="2755900"/>
                    </a:xfrm>
                    <a:prstGeom prst="rect">
                      <a:avLst/>
                    </a:prstGeom>
                  </pic:spPr>
                </pic:pic>
              </a:graphicData>
            </a:graphic>
          </wp:inline>
        </w:drawing>
      </w:r>
      <w:commentRangeEnd w:id="0"/>
      <w:r w:rsidR="00AE3A53">
        <w:rPr>
          <w:rStyle w:val="CommentReference"/>
        </w:rPr>
        <w:commentReference w:id="0"/>
      </w:r>
    </w:p>
    <w:p w14:paraId="69247750" w14:textId="77777777" w:rsidR="000B580B" w:rsidRDefault="000B580B" w:rsidP="00141726">
      <w:pPr>
        <w:sectPr w:rsidR="000B580B">
          <w:pgSz w:w="12240" w:h="15840"/>
          <w:pgMar w:top="1440" w:right="1440" w:bottom="1440" w:left="1440" w:header="720" w:footer="720" w:gutter="0"/>
          <w:cols w:space="720"/>
          <w:docGrid w:linePitch="360"/>
        </w:sectPr>
      </w:pPr>
    </w:p>
    <w:p w14:paraId="3726678D" w14:textId="50DDD86E" w:rsidR="00F1068D" w:rsidRDefault="00F1068D" w:rsidP="00F1068D">
      <w:pPr>
        <w:pStyle w:val="Caption"/>
      </w:pPr>
      <w:r>
        <w:lastRenderedPageBreak/>
        <w:t xml:space="preserve">Table </w:t>
      </w:r>
      <w:fldSimple w:instr=" SEQ Table \* ARABIC ">
        <w:r>
          <w:rPr>
            <w:noProof/>
          </w:rPr>
          <w:t>1</w:t>
        </w:r>
      </w:fldSimple>
      <w:r>
        <w:t xml:space="preserve">: </w:t>
      </w:r>
      <w:r w:rsidRPr="00F1068D">
        <w:t>Sources by number of articles, with Web of Science categories and impact factors for each journal.</w:t>
      </w:r>
    </w:p>
    <w:tbl>
      <w:tblPr>
        <w:tblStyle w:val="TableGrid"/>
        <w:tblW w:w="0" w:type="auto"/>
        <w:tblLook w:val="04A0" w:firstRow="1" w:lastRow="0" w:firstColumn="1" w:lastColumn="0" w:noHBand="0" w:noVBand="1"/>
      </w:tblPr>
      <w:tblGrid>
        <w:gridCol w:w="3238"/>
        <w:gridCol w:w="1018"/>
        <w:gridCol w:w="4595"/>
        <w:gridCol w:w="2120"/>
        <w:gridCol w:w="1979"/>
      </w:tblGrid>
      <w:tr w:rsidR="003D6BB8" w:rsidRPr="000B580B" w14:paraId="6F8FC1D2" w14:textId="77777777" w:rsidTr="000B580B">
        <w:tc>
          <w:tcPr>
            <w:tcW w:w="0" w:type="auto"/>
          </w:tcPr>
          <w:p w14:paraId="5993EDC7" w14:textId="7AEC344F" w:rsidR="003D6BB8" w:rsidRPr="000B580B" w:rsidRDefault="003D6BB8" w:rsidP="000B580B">
            <w:pPr>
              <w:spacing w:before="0" w:after="0"/>
              <w:rPr>
                <w:rFonts w:cstheme="minorHAnsi"/>
                <w:b/>
                <w:bCs/>
                <w:sz w:val="20"/>
                <w:szCs w:val="20"/>
              </w:rPr>
            </w:pPr>
            <w:r w:rsidRPr="000B580B">
              <w:rPr>
                <w:rFonts w:cstheme="minorHAnsi"/>
                <w:b/>
                <w:bCs/>
                <w:sz w:val="20"/>
                <w:szCs w:val="20"/>
              </w:rPr>
              <w:t>Source Title</w:t>
            </w:r>
          </w:p>
        </w:tc>
        <w:tc>
          <w:tcPr>
            <w:tcW w:w="0" w:type="auto"/>
          </w:tcPr>
          <w:p w14:paraId="1B15D984" w14:textId="0B7AE649" w:rsidR="003D6BB8" w:rsidRPr="000B580B" w:rsidRDefault="003D6BB8" w:rsidP="000B580B">
            <w:pPr>
              <w:spacing w:before="0" w:after="0"/>
              <w:rPr>
                <w:rFonts w:cstheme="minorHAnsi"/>
                <w:b/>
                <w:bCs/>
                <w:sz w:val="20"/>
                <w:szCs w:val="20"/>
              </w:rPr>
            </w:pPr>
            <w:r w:rsidRPr="000B580B">
              <w:rPr>
                <w:rFonts w:cstheme="minorHAnsi"/>
                <w:b/>
                <w:bCs/>
                <w:sz w:val="20"/>
                <w:szCs w:val="20"/>
              </w:rPr>
              <w:t>Articles</w:t>
            </w:r>
          </w:p>
        </w:tc>
        <w:tc>
          <w:tcPr>
            <w:tcW w:w="0" w:type="auto"/>
          </w:tcPr>
          <w:p w14:paraId="304657D9" w14:textId="3511FED7" w:rsidR="003D6BB8" w:rsidRPr="000B580B" w:rsidRDefault="003D6BB8" w:rsidP="000B580B">
            <w:pPr>
              <w:spacing w:before="0" w:after="0"/>
              <w:rPr>
                <w:rFonts w:cstheme="minorHAnsi"/>
                <w:b/>
                <w:bCs/>
                <w:sz w:val="20"/>
                <w:szCs w:val="20"/>
              </w:rPr>
            </w:pPr>
            <w:r w:rsidRPr="000B580B">
              <w:rPr>
                <w:rFonts w:cstheme="minorHAnsi"/>
                <w:b/>
                <w:bCs/>
                <w:sz w:val="20"/>
                <w:szCs w:val="20"/>
              </w:rPr>
              <w:t>WoS Categories</w:t>
            </w:r>
          </w:p>
        </w:tc>
        <w:tc>
          <w:tcPr>
            <w:tcW w:w="0" w:type="auto"/>
          </w:tcPr>
          <w:p w14:paraId="15A4F0D5" w14:textId="095815E9" w:rsidR="003D6BB8" w:rsidRPr="000B580B" w:rsidRDefault="003D6BB8" w:rsidP="000B580B">
            <w:pPr>
              <w:spacing w:before="0" w:after="0"/>
              <w:jc w:val="center"/>
              <w:rPr>
                <w:rFonts w:cstheme="minorHAnsi"/>
                <w:b/>
                <w:bCs/>
                <w:sz w:val="20"/>
                <w:szCs w:val="20"/>
              </w:rPr>
            </w:pPr>
            <w:r w:rsidRPr="000B580B">
              <w:rPr>
                <w:rFonts w:cstheme="minorHAnsi"/>
                <w:b/>
                <w:bCs/>
                <w:sz w:val="20"/>
                <w:szCs w:val="20"/>
              </w:rPr>
              <w:t>Journal Impact Factor (JIF)</w:t>
            </w:r>
            <w:r w:rsidR="005F2EFB" w:rsidRPr="000B580B">
              <w:rPr>
                <w:rFonts w:cstheme="minorHAnsi"/>
                <w:b/>
                <w:bCs/>
                <w:sz w:val="20"/>
                <w:szCs w:val="20"/>
              </w:rPr>
              <w:t xml:space="preserve"> 2021</w:t>
            </w:r>
          </w:p>
        </w:tc>
        <w:tc>
          <w:tcPr>
            <w:tcW w:w="0" w:type="auto"/>
          </w:tcPr>
          <w:p w14:paraId="73B7DC6A" w14:textId="604E4230" w:rsidR="003D6BB8" w:rsidRPr="000B580B" w:rsidRDefault="003D6BB8" w:rsidP="000B580B">
            <w:pPr>
              <w:spacing w:before="0" w:after="0"/>
              <w:jc w:val="center"/>
              <w:rPr>
                <w:rFonts w:cstheme="minorHAnsi"/>
                <w:b/>
                <w:bCs/>
                <w:sz w:val="20"/>
                <w:szCs w:val="20"/>
                <w:highlight w:val="yellow"/>
              </w:rPr>
            </w:pPr>
            <w:r w:rsidRPr="000B580B">
              <w:rPr>
                <w:rFonts w:cstheme="minorHAnsi"/>
                <w:b/>
                <w:bCs/>
                <w:sz w:val="20"/>
                <w:szCs w:val="20"/>
                <w:highlight w:val="yellow"/>
              </w:rPr>
              <w:t>Best JIF Quartile</w:t>
            </w:r>
          </w:p>
        </w:tc>
      </w:tr>
      <w:tr w:rsidR="003D6BB8" w:rsidRPr="000B580B" w14:paraId="75C827AB" w14:textId="77777777" w:rsidTr="000B580B">
        <w:tc>
          <w:tcPr>
            <w:tcW w:w="0" w:type="auto"/>
            <w:vAlign w:val="center"/>
          </w:tcPr>
          <w:p w14:paraId="790B841B" w14:textId="7ABD57EB" w:rsidR="003D6BB8" w:rsidRPr="000B580B" w:rsidRDefault="00233CCB" w:rsidP="000B580B">
            <w:pPr>
              <w:spacing w:before="0" w:after="0"/>
              <w:rPr>
                <w:rFonts w:cstheme="minorHAnsi"/>
                <w:sz w:val="20"/>
                <w:szCs w:val="20"/>
              </w:rPr>
            </w:pPr>
            <w:r w:rsidRPr="000B580B">
              <w:rPr>
                <w:rFonts w:cstheme="minorHAnsi"/>
                <w:sz w:val="20"/>
                <w:szCs w:val="20"/>
              </w:rPr>
              <w:t>Organization</w:t>
            </w:r>
          </w:p>
        </w:tc>
        <w:tc>
          <w:tcPr>
            <w:tcW w:w="0" w:type="auto"/>
            <w:vAlign w:val="center"/>
          </w:tcPr>
          <w:p w14:paraId="49D7F286" w14:textId="65182898" w:rsidR="003D6BB8" w:rsidRPr="000B580B" w:rsidRDefault="00233CCB" w:rsidP="000B580B">
            <w:pPr>
              <w:spacing w:before="0" w:after="0"/>
              <w:rPr>
                <w:rFonts w:cstheme="minorHAnsi"/>
                <w:sz w:val="20"/>
                <w:szCs w:val="20"/>
              </w:rPr>
            </w:pPr>
            <w:r w:rsidRPr="000B580B">
              <w:rPr>
                <w:rFonts w:cstheme="minorHAnsi"/>
                <w:sz w:val="20"/>
                <w:szCs w:val="20"/>
              </w:rPr>
              <w:t>9</w:t>
            </w:r>
          </w:p>
        </w:tc>
        <w:tc>
          <w:tcPr>
            <w:tcW w:w="0" w:type="auto"/>
            <w:vAlign w:val="center"/>
          </w:tcPr>
          <w:p w14:paraId="7C7FDC1D" w14:textId="72DA8A57" w:rsidR="003D6BB8" w:rsidRPr="000B580B" w:rsidRDefault="005F2EFB" w:rsidP="000B580B">
            <w:pPr>
              <w:spacing w:before="0" w:after="0"/>
              <w:rPr>
                <w:rFonts w:cstheme="minorHAnsi"/>
                <w:sz w:val="20"/>
                <w:szCs w:val="20"/>
              </w:rPr>
            </w:pPr>
            <w:r w:rsidRPr="000B580B">
              <w:rPr>
                <w:rFonts w:cstheme="minorHAnsi"/>
                <w:sz w:val="20"/>
                <w:szCs w:val="20"/>
              </w:rPr>
              <w:t>Management</w:t>
            </w:r>
          </w:p>
        </w:tc>
        <w:tc>
          <w:tcPr>
            <w:tcW w:w="0" w:type="auto"/>
            <w:vAlign w:val="center"/>
          </w:tcPr>
          <w:p w14:paraId="502C31C8" w14:textId="66349A06" w:rsidR="003D6BB8" w:rsidRPr="000B580B" w:rsidRDefault="00F1564D" w:rsidP="000B580B">
            <w:pPr>
              <w:spacing w:before="0" w:after="0"/>
              <w:jc w:val="center"/>
              <w:rPr>
                <w:rFonts w:cstheme="minorHAnsi"/>
                <w:sz w:val="20"/>
                <w:szCs w:val="20"/>
              </w:rPr>
            </w:pPr>
            <w:r w:rsidRPr="000B580B">
              <w:rPr>
                <w:rFonts w:cstheme="minorHAnsi"/>
                <w:sz w:val="20"/>
                <w:szCs w:val="20"/>
              </w:rPr>
              <w:t>3.301</w:t>
            </w:r>
          </w:p>
        </w:tc>
        <w:tc>
          <w:tcPr>
            <w:tcW w:w="0" w:type="auto"/>
            <w:vAlign w:val="center"/>
          </w:tcPr>
          <w:p w14:paraId="32CA25C1" w14:textId="77777777"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Q2 (2017-2020)</w:t>
            </w:r>
          </w:p>
          <w:p w14:paraId="4A7E9933" w14:textId="5003A0CB"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3D6BB8" w:rsidRPr="000B580B" w14:paraId="05878DA8" w14:textId="77777777" w:rsidTr="000B580B">
        <w:tc>
          <w:tcPr>
            <w:tcW w:w="0" w:type="auto"/>
          </w:tcPr>
          <w:p w14:paraId="1AA6CBC7" w14:textId="5DA86527" w:rsidR="003D6BB8" w:rsidRPr="000B580B" w:rsidRDefault="00233CCB" w:rsidP="000B580B">
            <w:pPr>
              <w:spacing w:before="0" w:after="0"/>
              <w:rPr>
                <w:rFonts w:cstheme="minorHAnsi"/>
                <w:sz w:val="20"/>
                <w:szCs w:val="20"/>
              </w:rPr>
            </w:pPr>
            <w:r w:rsidRPr="000B580B">
              <w:rPr>
                <w:rFonts w:cstheme="minorHAnsi"/>
                <w:sz w:val="20"/>
                <w:szCs w:val="20"/>
              </w:rPr>
              <w:t>Journal of Business Ethics</w:t>
            </w:r>
          </w:p>
        </w:tc>
        <w:tc>
          <w:tcPr>
            <w:tcW w:w="0" w:type="auto"/>
          </w:tcPr>
          <w:p w14:paraId="0BE44020" w14:textId="6ADA4E25" w:rsidR="003D6BB8" w:rsidRPr="000B580B" w:rsidRDefault="00233CCB" w:rsidP="000B580B">
            <w:pPr>
              <w:spacing w:before="0" w:after="0"/>
              <w:rPr>
                <w:rFonts w:cstheme="minorHAnsi"/>
                <w:sz w:val="20"/>
                <w:szCs w:val="20"/>
              </w:rPr>
            </w:pPr>
            <w:r w:rsidRPr="000B580B">
              <w:rPr>
                <w:rFonts w:cstheme="minorHAnsi"/>
                <w:sz w:val="20"/>
                <w:szCs w:val="20"/>
              </w:rPr>
              <w:t>8</w:t>
            </w:r>
          </w:p>
        </w:tc>
        <w:tc>
          <w:tcPr>
            <w:tcW w:w="0" w:type="auto"/>
          </w:tcPr>
          <w:p w14:paraId="4E7CD342" w14:textId="1A659E4E" w:rsidR="003D6BB8" w:rsidRPr="000B580B" w:rsidRDefault="005F2EFB" w:rsidP="000B580B">
            <w:pPr>
              <w:spacing w:before="0" w:after="0"/>
              <w:rPr>
                <w:rFonts w:cstheme="minorHAnsi"/>
                <w:sz w:val="20"/>
                <w:szCs w:val="20"/>
              </w:rPr>
            </w:pPr>
            <w:r w:rsidRPr="000B580B">
              <w:rPr>
                <w:rFonts w:cstheme="minorHAnsi"/>
                <w:sz w:val="20"/>
                <w:szCs w:val="20"/>
              </w:rPr>
              <w:t>Business; Ethics</w:t>
            </w:r>
          </w:p>
        </w:tc>
        <w:tc>
          <w:tcPr>
            <w:tcW w:w="0" w:type="auto"/>
          </w:tcPr>
          <w:p w14:paraId="25C15755" w14:textId="1EAFC003" w:rsidR="003D6BB8" w:rsidRPr="000B580B" w:rsidRDefault="00F1564D" w:rsidP="000B580B">
            <w:pPr>
              <w:spacing w:before="0" w:after="0"/>
              <w:jc w:val="center"/>
              <w:rPr>
                <w:rFonts w:cstheme="minorHAnsi"/>
                <w:sz w:val="20"/>
                <w:szCs w:val="20"/>
              </w:rPr>
            </w:pPr>
            <w:r w:rsidRPr="000B580B">
              <w:rPr>
                <w:rFonts w:cstheme="minorHAnsi"/>
                <w:sz w:val="20"/>
                <w:szCs w:val="20"/>
              </w:rPr>
              <w:t>6.331</w:t>
            </w:r>
          </w:p>
        </w:tc>
        <w:tc>
          <w:tcPr>
            <w:tcW w:w="0" w:type="auto"/>
          </w:tcPr>
          <w:p w14:paraId="75A9E0C2" w14:textId="20A65F62"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Q1 – 2018</w:t>
            </w:r>
          </w:p>
          <w:p w14:paraId="05400EE1" w14:textId="1993FCC0"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3D6BB8" w:rsidRPr="000B580B" w14:paraId="1412F042" w14:textId="77777777" w:rsidTr="000B580B">
        <w:tc>
          <w:tcPr>
            <w:tcW w:w="0" w:type="auto"/>
          </w:tcPr>
          <w:p w14:paraId="3C52172F" w14:textId="3144CA6A" w:rsidR="003D6BB8" w:rsidRPr="000B580B" w:rsidRDefault="00233CCB" w:rsidP="000B580B">
            <w:pPr>
              <w:spacing w:before="0" w:after="0"/>
              <w:rPr>
                <w:rFonts w:cstheme="minorHAnsi"/>
                <w:sz w:val="20"/>
                <w:szCs w:val="20"/>
              </w:rPr>
            </w:pPr>
            <w:r w:rsidRPr="000B580B">
              <w:rPr>
                <w:rFonts w:cstheme="minorHAnsi"/>
                <w:sz w:val="20"/>
                <w:szCs w:val="20"/>
              </w:rPr>
              <w:t>Ecological Economics</w:t>
            </w:r>
          </w:p>
        </w:tc>
        <w:tc>
          <w:tcPr>
            <w:tcW w:w="0" w:type="auto"/>
          </w:tcPr>
          <w:p w14:paraId="345045E9" w14:textId="53F4D61B" w:rsidR="003D6BB8" w:rsidRPr="000B580B" w:rsidRDefault="00233CCB" w:rsidP="000B580B">
            <w:pPr>
              <w:spacing w:before="0" w:after="0"/>
              <w:rPr>
                <w:rFonts w:cstheme="minorHAnsi"/>
                <w:sz w:val="20"/>
                <w:szCs w:val="20"/>
              </w:rPr>
            </w:pPr>
            <w:r w:rsidRPr="000B580B">
              <w:rPr>
                <w:rFonts w:cstheme="minorHAnsi"/>
                <w:sz w:val="20"/>
                <w:szCs w:val="20"/>
              </w:rPr>
              <w:t>5</w:t>
            </w:r>
          </w:p>
        </w:tc>
        <w:tc>
          <w:tcPr>
            <w:tcW w:w="0" w:type="auto"/>
          </w:tcPr>
          <w:p w14:paraId="0696BB56" w14:textId="614BC8AD" w:rsidR="003D6BB8" w:rsidRPr="000B580B" w:rsidRDefault="005F2EFB" w:rsidP="000B580B">
            <w:pPr>
              <w:spacing w:before="0" w:after="0"/>
              <w:rPr>
                <w:rFonts w:cstheme="minorHAnsi"/>
                <w:sz w:val="20"/>
                <w:szCs w:val="20"/>
              </w:rPr>
            </w:pPr>
            <w:r w:rsidRPr="000B580B">
              <w:rPr>
                <w:rFonts w:cstheme="minorHAnsi"/>
                <w:sz w:val="20"/>
                <w:szCs w:val="20"/>
              </w:rPr>
              <w:t>Ecology; Economics; Environmental Sciences; Environmental Studies</w:t>
            </w:r>
          </w:p>
        </w:tc>
        <w:tc>
          <w:tcPr>
            <w:tcW w:w="0" w:type="auto"/>
          </w:tcPr>
          <w:p w14:paraId="5F9D94DA" w14:textId="0E4FB9FD" w:rsidR="003D6BB8" w:rsidRPr="000B580B" w:rsidRDefault="00F1564D" w:rsidP="000B580B">
            <w:pPr>
              <w:spacing w:before="0" w:after="0"/>
              <w:jc w:val="center"/>
              <w:rPr>
                <w:rFonts w:cstheme="minorHAnsi"/>
                <w:sz w:val="20"/>
                <w:szCs w:val="20"/>
              </w:rPr>
            </w:pPr>
            <w:r w:rsidRPr="000B580B">
              <w:rPr>
                <w:rFonts w:cstheme="minorHAnsi"/>
                <w:sz w:val="20"/>
                <w:szCs w:val="20"/>
              </w:rPr>
              <w:t>6.536</w:t>
            </w:r>
          </w:p>
        </w:tc>
        <w:tc>
          <w:tcPr>
            <w:tcW w:w="0" w:type="auto"/>
          </w:tcPr>
          <w:p w14:paraId="048B6412" w14:textId="042D0FC1"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Q1 (2017-2021)</w:t>
            </w:r>
          </w:p>
          <w:p w14:paraId="3B645B64" w14:textId="437C5763"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3D6BB8" w:rsidRPr="000B580B" w14:paraId="7734704D" w14:textId="77777777" w:rsidTr="000B580B">
        <w:tc>
          <w:tcPr>
            <w:tcW w:w="0" w:type="auto"/>
          </w:tcPr>
          <w:p w14:paraId="3597E127" w14:textId="08E88572" w:rsidR="003D6BB8" w:rsidRPr="000B580B" w:rsidRDefault="00233CCB" w:rsidP="000B580B">
            <w:pPr>
              <w:spacing w:before="0" w:after="0"/>
              <w:rPr>
                <w:rFonts w:cstheme="minorHAnsi"/>
                <w:sz w:val="20"/>
                <w:szCs w:val="20"/>
              </w:rPr>
            </w:pPr>
            <w:r w:rsidRPr="000B580B">
              <w:rPr>
                <w:rFonts w:cstheme="minorHAnsi"/>
                <w:sz w:val="20"/>
                <w:szCs w:val="20"/>
              </w:rPr>
              <w:t>Leadership</w:t>
            </w:r>
          </w:p>
        </w:tc>
        <w:tc>
          <w:tcPr>
            <w:tcW w:w="0" w:type="auto"/>
          </w:tcPr>
          <w:p w14:paraId="1EA57275" w14:textId="72C69C9A" w:rsidR="003D6BB8" w:rsidRPr="000B580B" w:rsidRDefault="00233CCB" w:rsidP="000B580B">
            <w:pPr>
              <w:spacing w:before="0" w:after="0"/>
              <w:rPr>
                <w:rFonts w:cstheme="minorHAnsi"/>
                <w:sz w:val="20"/>
                <w:szCs w:val="20"/>
              </w:rPr>
            </w:pPr>
            <w:r w:rsidRPr="000B580B">
              <w:rPr>
                <w:rFonts w:cstheme="minorHAnsi"/>
                <w:sz w:val="20"/>
                <w:szCs w:val="20"/>
              </w:rPr>
              <w:t>4</w:t>
            </w:r>
          </w:p>
        </w:tc>
        <w:tc>
          <w:tcPr>
            <w:tcW w:w="0" w:type="auto"/>
          </w:tcPr>
          <w:p w14:paraId="4C24AB73" w14:textId="7A0AC632" w:rsidR="003D6BB8"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35D2366A" w14:textId="02CC1064" w:rsidR="003D6BB8" w:rsidRPr="000B580B" w:rsidRDefault="00F1564D" w:rsidP="000B580B">
            <w:pPr>
              <w:spacing w:before="0" w:after="0"/>
              <w:jc w:val="center"/>
              <w:rPr>
                <w:rFonts w:cstheme="minorHAnsi"/>
                <w:sz w:val="20"/>
                <w:szCs w:val="20"/>
              </w:rPr>
            </w:pPr>
            <w:r w:rsidRPr="000B580B">
              <w:rPr>
                <w:rFonts w:cstheme="minorHAnsi"/>
                <w:sz w:val="20"/>
                <w:szCs w:val="20"/>
              </w:rPr>
              <w:t>3.183</w:t>
            </w:r>
          </w:p>
        </w:tc>
        <w:tc>
          <w:tcPr>
            <w:tcW w:w="0" w:type="auto"/>
          </w:tcPr>
          <w:p w14:paraId="6C7A7D1E" w14:textId="77777777" w:rsidR="003D6BB8"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 and 2021)</w:t>
            </w:r>
          </w:p>
          <w:p w14:paraId="5C7E5FF7" w14:textId="198AD62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3D6BB8" w:rsidRPr="000B580B" w14:paraId="35D38AB9" w14:textId="77777777" w:rsidTr="000B580B">
        <w:tc>
          <w:tcPr>
            <w:tcW w:w="0" w:type="auto"/>
          </w:tcPr>
          <w:p w14:paraId="31C5378E" w14:textId="52F9464A" w:rsidR="003D6BB8" w:rsidRPr="000B580B" w:rsidRDefault="00233CCB" w:rsidP="000B580B">
            <w:pPr>
              <w:spacing w:before="0" w:after="0"/>
              <w:rPr>
                <w:rFonts w:cstheme="minorHAnsi"/>
                <w:sz w:val="20"/>
                <w:szCs w:val="20"/>
              </w:rPr>
            </w:pPr>
            <w:r w:rsidRPr="000B580B">
              <w:rPr>
                <w:rFonts w:cstheme="minorHAnsi"/>
                <w:sz w:val="20"/>
                <w:szCs w:val="20"/>
              </w:rPr>
              <w:t>Futures</w:t>
            </w:r>
          </w:p>
        </w:tc>
        <w:tc>
          <w:tcPr>
            <w:tcW w:w="0" w:type="auto"/>
          </w:tcPr>
          <w:p w14:paraId="75F1068B" w14:textId="4872B522"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3A94F909" w14:textId="51AF3956" w:rsidR="003D6BB8" w:rsidRPr="000B580B" w:rsidRDefault="0092646D" w:rsidP="000B580B">
            <w:pPr>
              <w:spacing w:before="0" w:after="0"/>
              <w:rPr>
                <w:rFonts w:cstheme="minorHAnsi"/>
                <w:sz w:val="20"/>
                <w:szCs w:val="20"/>
              </w:rPr>
            </w:pPr>
            <w:r w:rsidRPr="000B580B">
              <w:rPr>
                <w:rFonts w:cstheme="minorHAnsi"/>
                <w:sz w:val="20"/>
                <w:szCs w:val="20"/>
              </w:rPr>
              <w:t>Economics; Regional &amp; Urban Planning</w:t>
            </w:r>
          </w:p>
        </w:tc>
        <w:tc>
          <w:tcPr>
            <w:tcW w:w="0" w:type="auto"/>
          </w:tcPr>
          <w:p w14:paraId="00228F89" w14:textId="7920A0BA" w:rsidR="003D6BB8" w:rsidRPr="000B580B" w:rsidRDefault="00F1564D" w:rsidP="000B580B">
            <w:pPr>
              <w:spacing w:before="0" w:after="0"/>
              <w:jc w:val="center"/>
              <w:rPr>
                <w:rFonts w:cstheme="minorHAnsi"/>
                <w:sz w:val="20"/>
                <w:szCs w:val="20"/>
              </w:rPr>
            </w:pPr>
            <w:r w:rsidRPr="000B580B">
              <w:rPr>
                <w:rFonts w:cstheme="minorHAnsi"/>
                <w:sz w:val="20"/>
                <w:szCs w:val="20"/>
              </w:rPr>
              <w:t>3.788</w:t>
            </w:r>
          </w:p>
        </w:tc>
        <w:tc>
          <w:tcPr>
            <w:tcW w:w="0" w:type="auto"/>
          </w:tcPr>
          <w:p w14:paraId="4D0EF5E9"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(2017-2020)</w:t>
            </w:r>
          </w:p>
          <w:p w14:paraId="51FCC63B"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48E93643" w14:textId="69125046" w:rsidR="003D6BB8" w:rsidRPr="000B580B" w:rsidRDefault="003D6BB8" w:rsidP="000B580B">
            <w:pPr>
              <w:spacing w:before="0" w:after="0"/>
              <w:jc w:val="center"/>
              <w:rPr>
                <w:rFonts w:cstheme="minorHAnsi"/>
                <w:sz w:val="20"/>
                <w:szCs w:val="20"/>
                <w:highlight w:val="yellow"/>
              </w:rPr>
            </w:pPr>
          </w:p>
        </w:tc>
      </w:tr>
      <w:tr w:rsidR="003D6BB8" w:rsidRPr="000B580B" w14:paraId="2D15DE62" w14:textId="77777777" w:rsidTr="000B580B">
        <w:tc>
          <w:tcPr>
            <w:tcW w:w="0" w:type="auto"/>
          </w:tcPr>
          <w:p w14:paraId="0F7DB007" w14:textId="4C142B08" w:rsidR="003D6BB8" w:rsidRPr="000B580B" w:rsidRDefault="00233CCB" w:rsidP="000B580B">
            <w:pPr>
              <w:spacing w:before="0" w:after="0"/>
              <w:rPr>
                <w:rFonts w:cstheme="minorHAnsi"/>
                <w:sz w:val="20"/>
                <w:szCs w:val="20"/>
              </w:rPr>
            </w:pPr>
            <w:r w:rsidRPr="000B580B">
              <w:rPr>
                <w:rFonts w:cstheme="minorHAnsi"/>
                <w:sz w:val="20"/>
                <w:szCs w:val="20"/>
              </w:rPr>
              <w:t>Gender Work and Organization</w:t>
            </w:r>
          </w:p>
        </w:tc>
        <w:tc>
          <w:tcPr>
            <w:tcW w:w="0" w:type="auto"/>
          </w:tcPr>
          <w:p w14:paraId="63D6C7B2" w14:textId="739BB67C"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41B7D89F" w14:textId="44A69BBC" w:rsidR="003D6BB8" w:rsidRPr="000B580B" w:rsidRDefault="0092646D" w:rsidP="000B580B">
            <w:pPr>
              <w:spacing w:before="0" w:after="0"/>
              <w:rPr>
                <w:rFonts w:cstheme="minorHAnsi"/>
                <w:sz w:val="20"/>
                <w:szCs w:val="20"/>
              </w:rPr>
            </w:pPr>
            <w:r w:rsidRPr="000B580B">
              <w:rPr>
                <w:rFonts w:cstheme="minorHAnsi"/>
                <w:sz w:val="20"/>
                <w:szCs w:val="20"/>
              </w:rPr>
              <w:t>Management; Women's Studies</w:t>
            </w:r>
          </w:p>
        </w:tc>
        <w:tc>
          <w:tcPr>
            <w:tcW w:w="0" w:type="auto"/>
          </w:tcPr>
          <w:p w14:paraId="44FE2740" w14:textId="52656A6B" w:rsidR="003D6BB8" w:rsidRPr="000B580B" w:rsidRDefault="00F1564D" w:rsidP="000B580B">
            <w:pPr>
              <w:spacing w:before="0" w:after="0"/>
              <w:jc w:val="center"/>
              <w:rPr>
                <w:rFonts w:cstheme="minorHAnsi"/>
                <w:sz w:val="20"/>
                <w:szCs w:val="20"/>
              </w:rPr>
            </w:pPr>
            <w:r w:rsidRPr="000B580B">
              <w:rPr>
                <w:rFonts w:cstheme="minorHAnsi"/>
                <w:sz w:val="20"/>
                <w:szCs w:val="20"/>
              </w:rPr>
              <w:t>5.428</w:t>
            </w:r>
          </w:p>
        </w:tc>
        <w:tc>
          <w:tcPr>
            <w:tcW w:w="0" w:type="auto"/>
          </w:tcPr>
          <w:p w14:paraId="7741F4D4" w14:textId="49211919" w:rsidR="003D6BB8"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Q2 (2017-2021 except 2020)</w:t>
            </w:r>
          </w:p>
          <w:p w14:paraId="201A3AA7" w14:textId="68293E46"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653493C5" w14:textId="1125EEAC" w:rsidR="00066556" w:rsidRPr="000B580B" w:rsidRDefault="00066556" w:rsidP="000B580B">
            <w:pPr>
              <w:spacing w:before="0" w:after="0"/>
              <w:jc w:val="center"/>
              <w:rPr>
                <w:rFonts w:cstheme="minorHAnsi"/>
                <w:sz w:val="20"/>
                <w:szCs w:val="20"/>
                <w:highlight w:val="yellow"/>
              </w:rPr>
            </w:pPr>
          </w:p>
        </w:tc>
      </w:tr>
      <w:tr w:rsidR="003D6BB8" w:rsidRPr="000B580B" w14:paraId="122019D5" w14:textId="77777777" w:rsidTr="000B580B">
        <w:tc>
          <w:tcPr>
            <w:tcW w:w="0" w:type="auto"/>
          </w:tcPr>
          <w:p w14:paraId="3B012C12" w14:textId="59B16553" w:rsidR="003D6BB8" w:rsidRPr="000B580B" w:rsidRDefault="00233CCB" w:rsidP="000B580B">
            <w:pPr>
              <w:spacing w:before="0" w:after="0"/>
              <w:rPr>
                <w:rFonts w:cstheme="minorHAnsi"/>
                <w:sz w:val="20"/>
                <w:szCs w:val="20"/>
              </w:rPr>
            </w:pPr>
            <w:r w:rsidRPr="000B580B">
              <w:rPr>
                <w:rFonts w:cstheme="minorHAnsi"/>
                <w:sz w:val="20"/>
                <w:szCs w:val="20"/>
              </w:rPr>
              <w:t>Journal of Business Research</w:t>
            </w:r>
          </w:p>
        </w:tc>
        <w:tc>
          <w:tcPr>
            <w:tcW w:w="0" w:type="auto"/>
          </w:tcPr>
          <w:p w14:paraId="3704798B" w14:textId="37B4AAC8"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41B79C84" w14:textId="4032D02D" w:rsidR="003D6BB8" w:rsidRPr="000B580B" w:rsidRDefault="0092646D" w:rsidP="000B580B">
            <w:pPr>
              <w:spacing w:before="0" w:after="0"/>
              <w:rPr>
                <w:rFonts w:cstheme="minorHAnsi"/>
                <w:sz w:val="20"/>
                <w:szCs w:val="20"/>
              </w:rPr>
            </w:pPr>
            <w:r w:rsidRPr="000B580B">
              <w:rPr>
                <w:rFonts w:cstheme="minorHAnsi"/>
                <w:sz w:val="20"/>
                <w:szCs w:val="20"/>
              </w:rPr>
              <w:t>Business</w:t>
            </w:r>
          </w:p>
        </w:tc>
        <w:tc>
          <w:tcPr>
            <w:tcW w:w="0" w:type="auto"/>
          </w:tcPr>
          <w:p w14:paraId="3BFC57AF" w14:textId="0E071BF1" w:rsidR="003D6BB8" w:rsidRPr="000B580B" w:rsidRDefault="00F1564D" w:rsidP="000B580B">
            <w:pPr>
              <w:spacing w:before="0" w:after="0"/>
              <w:jc w:val="center"/>
              <w:rPr>
                <w:rFonts w:cstheme="minorHAnsi"/>
                <w:sz w:val="20"/>
                <w:szCs w:val="20"/>
              </w:rPr>
            </w:pPr>
            <w:r w:rsidRPr="000B580B">
              <w:rPr>
                <w:rFonts w:cstheme="minorHAnsi"/>
                <w:sz w:val="20"/>
                <w:szCs w:val="20"/>
              </w:rPr>
              <w:t>10.969</w:t>
            </w:r>
          </w:p>
        </w:tc>
        <w:tc>
          <w:tcPr>
            <w:tcW w:w="0" w:type="auto"/>
          </w:tcPr>
          <w:p w14:paraId="4B80CA6D" w14:textId="2FAF81A0"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26E2A691" w14:textId="2F2D5994"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5ABCA558" w14:textId="77777777" w:rsidR="003D6BB8" w:rsidRPr="000B580B" w:rsidRDefault="003D6BB8" w:rsidP="000B580B">
            <w:pPr>
              <w:spacing w:before="0" w:after="0"/>
              <w:jc w:val="center"/>
              <w:rPr>
                <w:rFonts w:cstheme="minorHAnsi"/>
                <w:sz w:val="20"/>
                <w:szCs w:val="20"/>
                <w:highlight w:val="yellow"/>
              </w:rPr>
            </w:pPr>
          </w:p>
        </w:tc>
      </w:tr>
      <w:tr w:rsidR="00233CCB" w:rsidRPr="000B580B" w14:paraId="5A60C78C" w14:textId="77777777" w:rsidTr="000B580B">
        <w:tc>
          <w:tcPr>
            <w:tcW w:w="0" w:type="auto"/>
          </w:tcPr>
          <w:p w14:paraId="4A4271D9" w14:textId="1AF4FE05" w:rsidR="00233CCB" w:rsidRPr="000B580B" w:rsidRDefault="00233CCB" w:rsidP="000B580B">
            <w:pPr>
              <w:spacing w:before="0" w:after="0"/>
              <w:rPr>
                <w:rFonts w:cstheme="minorHAnsi"/>
                <w:sz w:val="20"/>
                <w:szCs w:val="20"/>
              </w:rPr>
            </w:pPr>
            <w:r w:rsidRPr="000B580B">
              <w:rPr>
                <w:rFonts w:cstheme="minorHAnsi"/>
                <w:sz w:val="20"/>
                <w:szCs w:val="20"/>
              </w:rPr>
              <w:t>Management Learning</w:t>
            </w:r>
          </w:p>
        </w:tc>
        <w:tc>
          <w:tcPr>
            <w:tcW w:w="0" w:type="auto"/>
          </w:tcPr>
          <w:p w14:paraId="72166680" w14:textId="29089EB0" w:rsidR="00233CCB"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60672014" w14:textId="31BAE0A9"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6F46888A" w14:textId="0425E593" w:rsidR="00233CCB" w:rsidRPr="000B580B" w:rsidRDefault="00F1564D" w:rsidP="000B580B">
            <w:pPr>
              <w:spacing w:before="0" w:after="0"/>
              <w:jc w:val="center"/>
              <w:rPr>
                <w:rFonts w:cstheme="minorHAnsi"/>
                <w:sz w:val="20"/>
                <w:szCs w:val="20"/>
              </w:rPr>
            </w:pPr>
            <w:r w:rsidRPr="000B580B">
              <w:rPr>
                <w:rFonts w:cstheme="minorHAnsi"/>
                <w:sz w:val="20"/>
                <w:szCs w:val="20"/>
              </w:rPr>
              <w:t>3.738</w:t>
            </w:r>
          </w:p>
        </w:tc>
        <w:tc>
          <w:tcPr>
            <w:tcW w:w="0" w:type="auto"/>
          </w:tcPr>
          <w:p w14:paraId="5B89A023"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(2017-2021)</w:t>
            </w:r>
          </w:p>
          <w:p w14:paraId="7FF0F7D6" w14:textId="73C07000"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233CCB" w:rsidRPr="000B580B" w14:paraId="2708A25D" w14:textId="77777777" w:rsidTr="000B580B">
        <w:tc>
          <w:tcPr>
            <w:tcW w:w="0" w:type="auto"/>
          </w:tcPr>
          <w:p w14:paraId="2215E3AB" w14:textId="5406A561" w:rsidR="00233CCB" w:rsidRPr="000B580B" w:rsidRDefault="00233CCB" w:rsidP="000B580B">
            <w:pPr>
              <w:spacing w:before="0" w:after="0"/>
              <w:rPr>
                <w:rFonts w:cstheme="minorHAnsi"/>
                <w:sz w:val="20"/>
                <w:szCs w:val="20"/>
              </w:rPr>
            </w:pPr>
            <w:r w:rsidRPr="000B580B">
              <w:rPr>
                <w:rFonts w:cstheme="minorHAnsi"/>
                <w:sz w:val="20"/>
                <w:szCs w:val="20"/>
              </w:rPr>
              <w:t>Organization Studies</w:t>
            </w:r>
          </w:p>
        </w:tc>
        <w:tc>
          <w:tcPr>
            <w:tcW w:w="0" w:type="auto"/>
          </w:tcPr>
          <w:p w14:paraId="3CCBC8F3" w14:textId="4ABC8C38" w:rsidR="00233CCB"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70E8E419" w14:textId="44B1F048"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31837A69" w14:textId="50BE89C8" w:rsidR="00233CCB" w:rsidRPr="000B580B" w:rsidRDefault="00F1564D" w:rsidP="000B580B">
            <w:pPr>
              <w:spacing w:before="0" w:after="0"/>
              <w:jc w:val="center"/>
              <w:rPr>
                <w:rFonts w:cstheme="minorHAnsi"/>
                <w:sz w:val="20"/>
                <w:szCs w:val="20"/>
              </w:rPr>
            </w:pPr>
            <w:r w:rsidRPr="000B580B">
              <w:rPr>
                <w:rFonts w:cstheme="minorHAnsi"/>
                <w:sz w:val="20"/>
                <w:szCs w:val="20"/>
              </w:rPr>
              <w:t>5.524</w:t>
            </w:r>
          </w:p>
        </w:tc>
        <w:tc>
          <w:tcPr>
            <w:tcW w:w="0" w:type="auto"/>
          </w:tcPr>
          <w:p w14:paraId="45803B40" w14:textId="34B1576C"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 and 2018)</w:t>
            </w:r>
          </w:p>
          <w:p w14:paraId="1BFBD434" w14:textId="7AC60EEC"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233CCB" w:rsidRPr="000B580B" w14:paraId="31D85F4C" w14:textId="77777777" w:rsidTr="000B580B">
        <w:tc>
          <w:tcPr>
            <w:tcW w:w="0" w:type="auto"/>
          </w:tcPr>
          <w:p w14:paraId="3A4A8995" w14:textId="2E981FA6" w:rsidR="00233CCB" w:rsidRPr="000B580B" w:rsidRDefault="00233CCB" w:rsidP="000B580B">
            <w:pPr>
              <w:spacing w:before="0" w:after="0"/>
              <w:rPr>
                <w:rFonts w:cstheme="minorHAnsi"/>
                <w:sz w:val="20"/>
                <w:szCs w:val="20"/>
              </w:rPr>
            </w:pPr>
            <w:r w:rsidRPr="000B580B">
              <w:rPr>
                <w:rFonts w:cstheme="minorHAnsi"/>
                <w:sz w:val="20"/>
                <w:szCs w:val="20"/>
              </w:rPr>
              <w:t>Economy and Society</w:t>
            </w:r>
          </w:p>
        </w:tc>
        <w:tc>
          <w:tcPr>
            <w:tcW w:w="0" w:type="auto"/>
          </w:tcPr>
          <w:p w14:paraId="588CFA16" w14:textId="3E5C28B8"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3362F97B" w14:textId="16C446AE" w:rsidR="00233CCB" w:rsidRPr="000B580B" w:rsidRDefault="0092646D" w:rsidP="000B580B">
            <w:pPr>
              <w:spacing w:before="0" w:after="0"/>
              <w:rPr>
                <w:rFonts w:cstheme="minorHAnsi"/>
                <w:sz w:val="20"/>
                <w:szCs w:val="20"/>
              </w:rPr>
            </w:pPr>
            <w:r w:rsidRPr="000B580B">
              <w:rPr>
                <w:rFonts w:cstheme="minorHAnsi"/>
                <w:sz w:val="20"/>
                <w:szCs w:val="20"/>
              </w:rPr>
              <w:t>Economics; Sociology</w:t>
            </w:r>
          </w:p>
        </w:tc>
        <w:tc>
          <w:tcPr>
            <w:tcW w:w="0" w:type="auto"/>
          </w:tcPr>
          <w:p w14:paraId="7709B534" w14:textId="22689CFC" w:rsidR="00233CCB" w:rsidRPr="000B580B" w:rsidRDefault="00F1564D" w:rsidP="000B580B">
            <w:pPr>
              <w:spacing w:before="0" w:after="0"/>
              <w:jc w:val="center"/>
              <w:rPr>
                <w:rFonts w:cstheme="minorHAnsi"/>
                <w:sz w:val="20"/>
                <w:szCs w:val="20"/>
              </w:rPr>
            </w:pPr>
            <w:r w:rsidRPr="000B580B">
              <w:rPr>
                <w:rFonts w:cstheme="minorHAnsi"/>
                <w:sz w:val="20"/>
                <w:szCs w:val="20"/>
              </w:rPr>
              <w:t>4.182</w:t>
            </w:r>
          </w:p>
        </w:tc>
        <w:tc>
          <w:tcPr>
            <w:tcW w:w="0" w:type="auto"/>
          </w:tcPr>
          <w:p w14:paraId="588E11D9"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 and 2021</w:t>
            </w:r>
          </w:p>
          <w:p w14:paraId="4A797DB5" w14:textId="5D4F841A"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68D317E3" w14:textId="77777777" w:rsidTr="000B580B">
        <w:tc>
          <w:tcPr>
            <w:tcW w:w="0" w:type="auto"/>
          </w:tcPr>
          <w:p w14:paraId="5C11940D" w14:textId="014A89D7" w:rsidR="00233CCB" w:rsidRPr="000B580B" w:rsidRDefault="00233CCB" w:rsidP="000B580B">
            <w:pPr>
              <w:spacing w:before="0" w:after="0"/>
              <w:rPr>
                <w:rFonts w:cstheme="minorHAnsi"/>
                <w:sz w:val="20"/>
                <w:szCs w:val="20"/>
              </w:rPr>
            </w:pPr>
            <w:r w:rsidRPr="000B580B">
              <w:rPr>
                <w:rFonts w:cstheme="minorHAnsi"/>
                <w:sz w:val="20"/>
                <w:szCs w:val="20"/>
              </w:rPr>
              <w:t>Human Relations</w:t>
            </w:r>
          </w:p>
        </w:tc>
        <w:tc>
          <w:tcPr>
            <w:tcW w:w="0" w:type="auto"/>
          </w:tcPr>
          <w:p w14:paraId="296996C8" w14:textId="7092F5A7"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2CA4B40" w14:textId="65EC0F6C" w:rsidR="00233CCB" w:rsidRPr="000B580B" w:rsidRDefault="0092646D" w:rsidP="000B580B">
            <w:pPr>
              <w:spacing w:before="0" w:after="0"/>
              <w:rPr>
                <w:rFonts w:cstheme="minorHAnsi"/>
                <w:sz w:val="20"/>
                <w:szCs w:val="20"/>
              </w:rPr>
            </w:pPr>
            <w:r w:rsidRPr="000B580B">
              <w:rPr>
                <w:rFonts w:cstheme="minorHAnsi"/>
                <w:sz w:val="20"/>
                <w:szCs w:val="20"/>
              </w:rPr>
              <w:t>Management; Social Sciences, Interdisciplinary</w:t>
            </w:r>
          </w:p>
        </w:tc>
        <w:tc>
          <w:tcPr>
            <w:tcW w:w="0" w:type="auto"/>
          </w:tcPr>
          <w:p w14:paraId="35B5B2DD" w14:textId="74AABF03" w:rsidR="00233CCB" w:rsidRPr="000B580B" w:rsidRDefault="00F1564D" w:rsidP="000B580B">
            <w:pPr>
              <w:spacing w:before="0" w:after="0"/>
              <w:jc w:val="center"/>
              <w:rPr>
                <w:rFonts w:cstheme="minorHAnsi"/>
                <w:sz w:val="20"/>
                <w:szCs w:val="20"/>
              </w:rPr>
            </w:pPr>
            <w:r w:rsidRPr="000B580B">
              <w:rPr>
                <w:rFonts w:cstheme="minorHAnsi"/>
                <w:sz w:val="20"/>
                <w:szCs w:val="20"/>
              </w:rPr>
              <w:t>5.658</w:t>
            </w:r>
          </w:p>
        </w:tc>
        <w:tc>
          <w:tcPr>
            <w:tcW w:w="0" w:type="auto"/>
          </w:tcPr>
          <w:p w14:paraId="102EE7F4"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w:t>
            </w:r>
          </w:p>
          <w:p w14:paraId="169B8F3F" w14:textId="4A39E2A2"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233CCB" w:rsidRPr="000B580B" w14:paraId="4FFEADA0" w14:textId="77777777" w:rsidTr="000B580B">
        <w:tc>
          <w:tcPr>
            <w:tcW w:w="0" w:type="auto"/>
          </w:tcPr>
          <w:p w14:paraId="6CF06E97" w14:textId="2543E918" w:rsidR="00233CCB" w:rsidRPr="000B580B" w:rsidRDefault="00233CCB" w:rsidP="000B580B">
            <w:pPr>
              <w:spacing w:before="0" w:after="0"/>
              <w:rPr>
                <w:rFonts w:cstheme="minorHAnsi"/>
                <w:sz w:val="20"/>
                <w:szCs w:val="20"/>
              </w:rPr>
            </w:pPr>
            <w:r w:rsidRPr="000B580B">
              <w:rPr>
                <w:rFonts w:cstheme="minorHAnsi"/>
                <w:sz w:val="20"/>
                <w:szCs w:val="20"/>
              </w:rPr>
              <w:t>Journal of Hospitality and Tourism Management</w:t>
            </w:r>
          </w:p>
        </w:tc>
        <w:tc>
          <w:tcPr>
            <w:tcW w:w="0" w:type="auto"/>
          </w:tcPr>
          <w:p w14:paraId="5ECF9110" w14:textId="50E70D90"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BFCF68A" w14:textId="4244E3F9" w:rsidR="00233CCB" w:rsidRPr="000B580B" w:rsidRDefault="0092646D" w:rsidP="000B580B">
            <w:pPr>
              <w:spacing w:before="0" w:after="0"/>
              <w:rPr>
                <w:rFonts w:cstheme="minorHAnsi"/>
                <w:sz w:val="20"/>
                <w:szCs w:val="20"/>
              </w:rPr>
            </w:pPr>
            <w:r w:rsidRPr="000B580B">
              <w:rPr>
                <w:rFonts w:cstheme="minorHAnsi"/>
                <w:sz w:val="20"/>
                <w:szCs w:val="20"/>
              </w:rPr>
              <w:t>Hospitality, Leisure, Sport &amp; Tourism; Management</w:t>
            </w:r>
          </w:p>
        </w:tc>
        <w:tc>
          <w:tcPr>
            <w:tcW w:w="0" w:type="auto"/>
          </w:tcPr>
          <w:p w14:paraId="128B0346" w14:textId="6A506495" w:rsidR="00233CCB" w:rsidRPr="000B580B" w:rsidRDefault="00F1564D" w:rsidP="000B580B">
            <w:pPr>
              <w:spacing w:before="0" w:after="0"/>
              <w:jc w:val="center"/>
              <w:rPr>
                <w:rFonts w:cstheme="minorHAnsi"/>
                <w:sz w:val="20"/>
                <w:szCs w:val="20"/>
              </w:rPr>
            </w:pPr>
            <w:r w:rsidRPr="000B580B">
              <w:rPr>
                <w:rFonts w:cstheme="minorHAnsi"/>
                <w:sz w:val="20"/>
                <w:szCs w:val="20"/>
              </w:rPr>
              <w:t>7.629</w:t>
            </w:r>
          </w:p>
        </w:tc>
        <w:tc>
          <w:tcPr>
            <w:tcW w:w="0" w:type="auto"/>
          </w:tcPr>
          <w:p w14:paraId="3A190615"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6D0B1AE2"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7A09408F" w14:textId="77777777" w:rsidR="00233CCB" w:rsidRPr="000B580B" w:rsidRDefault="00233CCB" w:rsidP="000B580B">
            <w:pPr>
              <w:spacing w:before="0" w:after="0"/>
              <w:jc w:val="center"/>
              <w:rPr>
                <w:rFonts w:cstheme="minorHAnsi"/>
                <w:sz w:val="20"/>
                <w:szCs w:val="20"/>
                <w:highlight w:val="yellow"/>
              </w:rPr>
            </w:pPr>
          </w:p>
        </w:tc>
      </w:tr>
      <w:tr w:rsidR="00233CCB" w:rsidRPr="000B580B" w14:paraId="2D785F5B" w14:textId="77777777" w:rsidTr="000B580B">
        <w:tc>
          <w:tcPr>
            <w:tcW w:w="0" w:type="auto"/>
          </w:tcPr>
          <w:p w14:paraId="37F46EB3" w14:textId="0ECA0ED9" w:rsidR="00233CCB" w:rsidRPr="000B580B" w:rsidRDefault="00233CCB" w:rsidP="000B580B">
            <w:pPr>
              <w:spacing w:before="0" w:after="0"/>
              <w:rPr>
                <w:rFonts w:cstheme="minorHAnsi"/>
                <w:sz w:val="20"/>
                <w:szCs w:val="20"/>
              </w:rPr>
            </w:pPr>
            <w:r w:rsidRPr="000B580B">
              <w:rPr>
                <w:rFonts w:cstheme="minorHAnsi"/>
                <w:sz w:val="20"/>
                <w:szCs w:val="20"/>
              </w:rPr>
              <w:t>Journal of Organizational Change Management</w:t>
            </w:r>
          </w:p>
        </w:tc>
        <w:tc>
          <w:tcPr>
            <w:tcW w:w="0" w:type="auto"/>
          </w:tcPr>
          <w:p w14:paraId="3747A8A3" w14:textId="4B003DEE"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31D465D" w14:textId="05BC1A5C"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25212CC3" w14:textId="3245C0E3" w:rsidR="00233CCB" w:rsidRPr="000B580B" w:rsidRDefault="003D71F7" w:rsidP="000B580B">
            <w:pPr>
              <w:spacing w:before="0" w:after="0"/>
              <w:jc w:val="center"/>
              <w:rPr>
                <w:rFonts w:cstheme="minorHAnsi"/>
                <w:sz w:val="20"/>
                <w:szCs w:val="20"/>
              </w:rPr>
            </w:pPr>
            <w:r w:rsidRPr="000B580B">
              <w:rPr>
                <w:rFonts w:cstheme="minorHAnsi"/>
                <w:sz w:val="20"/>
                <w:szCs w:val="20"/>
              </w:rPr>
              <w:t>2.096</w:t>
            </w:r>
          </w:p>
        </w:tc>
        <w:tc>
          <w:tcPr>
            <w:tcW w:w="0" w:type="auto"/>
          </w:tcPr>
          <w:p w14:paraId="0506B559"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w:t>
            </w:r>
          </w:p>
          <w:p w14:paraId="1479C3DC" w14:textId="260F675F"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Q4</w:t>
            </w:r>
          </w:p>
          <w:p w14:paraId="04BEF98E" w14:textId="583504D1" w:rsidR="00066556" w:rsidRPr="000B580B" w:rsidRDefault="00066556" w:rsidP="000B580B">
            <w:pPr>
              <w:spacing w:before="0" w:after="0"/>
              <w:jc w:val="center"/>
              <w:rPr>
                <w:rFonts w:cstheme="minorHAnsi"/>
                <w:sz w:val="20"/>
                <w:szCs w:val="20"/>
                <w:highlight w:val="yellow"/>
              </w:rPr>
            </w:pPr>
          </w:p>
        </w:tc>
      </w:tr>
      <w:tr w:rsidR="00233CCB" w:rsidRPr="000B580B" w14:paraId="0673A7EA" w14:textId="77777777" w:rsidTr="000B580B">
        <w:tc>
          <w:tcPr>
            <w:tcW w:w="0" w:type="auto"/>
          </w:tcPr>
          <w:p w14:paraId="7C6BA8E0" w14:textId="0080B177" w:rsidR="00233CCB" w:rsidRPr="000B580B" w:rsidRDefault="00233CCB" w:rsidP="000B580B">
            <w:pPr>
              <w:spacing w:before="0" w:after="0"/>
              <w:rPr>
                <w:rFonts w:cstheme="minorHAnsi"/>
                <w:sz w:val="20"/>
                <w:szCs w:val="20"/>
              </w:rPr>
            </w:pPr>
            <w:r w:rsidRPr="000B580B">
              <w:rPr>
                <w:rFonts w:cstheme="minorHAnsi"/>
                <w:sz w:val="20"/>
                <w:szCs w:val="20"/>
              </w:rPr>
              <w:lastRenderedPageBreak/>
              <w:t>Safety Science</w:t>
            </w:r>
          </w:p>
        </w:tc>
        <w:tc>
          <w:tcPr>
            <w:tcW w:w="0" w:type="auto"/>
          </w:tcPr>
          <w:p w14:paraId="493A8173" w14:textId="6354AD86"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6484FE27" w14:textId="5C1B987B" w:rsidR="00233CCB" w:rsidRPr="000B580B" w:rsidRDefault="0092646D" w:rsidP="000B580B">
            <w:pPr>
              <w:spacing w:before="0" w:after="0"/>
              <w:rPr>
                <w:rFonts w:cstheme="minorHAnsi"/>
                <w:sz w:val="20"/>
                <w:szCs w:val="20"/>
              </w:rPr>
            </w:pPr>
            <w:r w:rsidRPr="000B580B">
              <w:rPr>
                <w:rFonts w:cstheme="minorHAnsi"/>
                <w:sz w:val="20"/>
                <w:szCs w:val="20"/>
              </w:rPr>
              <w:t>Engineering, Industrial; Operations Research &amp; Management Science</w:t>
            </w:r>
          </w:p>
        </w:tc>
        <w:tc>
          <w:tcPr>
            <w:tcW w:w="0" w:type="auto"/>
          </w:tcPr>
          <w:p w14:paraId="5D171527" w14:textId="2A9721FE" w:rsidR="00233CCB" w:rsidRPr="000B580B" w:rsidRDefault="003D71F7" w:rsidP="000B580B">
            <w:pPr>
              <w:spacing w:before="0" w:after="0"/>
              <w:jc w:val="center"/>
              <w:rPr>
                <w:rFonts w:cstheme="minorHAnsi"/>
                <w:sz w:val="20"/>
                <w:szCs w:val="20"/>
              </w:rPr>
            </w:pPr>
            <w:r w:rsidRPr="000B580B">
              <w:rPr>
                <w:rFonts w:cstheme="minorHAnsi"/>
                <w:sz w:val="20"/>
                <w:szCs w:val="20"/>
              </w:rPr>
              <w:t>6.392</w:t>
            </w:r>
          </w:p>
        </w:tc>
        <w:tc>
          <w:tcPr>
            <w:tcW w:w="0" w:type="auto"/>
          </w:tcPr>
          <w:p w14:paraId="46AD571B"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 and 2019)</w:t>
            </w:r>
          </w:p>
          <w:p w14:paraId="040086AE" w14:textId="6E944BEB"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59936417" w14:textId="50F44950" w:rsidR="00066556" w:rsidRPr="000B580B" w:rsidRDefault="00066556" w:rsidP="000B580B">
            <w:pPr>
              <w:spacing w:before="0" w:after="0"/>
              <w:jc w:val="center"/>
              <w:rPr>
                <w:rFonts w:cstheme="minorHAnsi"/>
                <w:sz w:val="20"/>
                <w:szCs w:val="20"/>
                <w:highlight w:val="yellow"/>
              </w:rPr>
            </w:pPr>
          </w:p>
        </w:tc>
      </w:tr>
      <w:tr w:rsidR="00233CCB" w:rsidRPr="000B580B" w14:paraId="72CFA7D9" w14:textId="77777777" w:rsidTr="000B580B">
        <w:tc>
          <w:tcPr>
            <w:tcW w:w="0" w:type="auto"/>
          </w:tcPr>
          <w:p w14:paraId="79A8DAF8" w14:textId="69EE7E5E" w:rsidR="00233CCB" w:rsidRPr="000B580B" w:rsidRDefault="00233CCB" w:rsidP="000B580B">
            <w:pPr>
              <w:spacing w:before="0" w:after="0"/>
              <w:rPr>
                <w:rFonts w:cstheme="minorHAnsi"/>
                <w:sz w:val="20"/>
                <w:szCs w:val="20"/>
              </w:rPr>
            </w:pPr>
            <w:r w:rsidRPr="000B580B">
              <w:rPr>
                <w:rFonts w:cstheme="minorHAnsi"/>
                <w:sz w:val="20"/>
                <w:szCs w:val="20"/>
              </w:rPr>
              <w:t>Technological Forecasting and Social Change</w:t>
            </w:r>
          </w:p>
        </w:tc>
        <w:tc>
          <w:tcPr>
            <w:tcW w:w="0" w:type="auto"/>
          </w:tcPr>
          <w:p w14:paraId="5DE54CA3" w14:textId="4291D442"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40B9E7D9" w14:textId="5826D61E" w:rsidR="00233CCB" w:rsidRPr="000B580B" w:rsidRDefault="0092646D" w:rsidP="000B580B">
            <w:pPr>
              <w:spacing w:before="0" w:after="0"/>
              <w:rPr>
                <w:rFonts w:cstheme="minorHAnsi"/>
                <w:sz w:val="20"/>
                <w:szCs w:val="20"/>
              </w:rPr>
            </w:pPr>
            <w:r w:rsidRPr="000B580B">
              <w:rPr>
                <w:rFonts w:cstheme="minorHAnsi"/>
                <w:sz w:val="20"/>
                <w:szCs w:val="20"/>
              </w:rPr>
              <w:t>Business; Regional &amp; Urban Planning</w:t>
            </w:r>
          </w:p>
        </w:tc>
        <w:tc>
          <w:tcPr>
            <w:tcW w:w="0" w:type="auto"/>
          </w:tcPr>
          <w:p w14:paraId="3700597B" w14:textId="64319A22" w:rsidR="00233CCB" w:rsidRPr="000B580B" w:rsidRDefault="003D71F7" w:rsidP="000B580B">
            <w:pPr>
              <w:spacing w:before="0" w:after="0"/>
              <w:jc w:val="center"/>
              <w:rPr>
                <w:rFonts w:cstheme="minorHAnsi"/>
                <w:sz w:val="20"/>
                <w:szCs w:val="20"/>
              </w:rPr>
            </w:pPr>
            <w:r w:rsidRPr="000B580B">
              <w:rPr>
                <w:rFonts w:cstheme="minorHAnsi"/>
                <w:sz w:val="20"/>
                <w:szCs w:val="20"/>
              </w:rPr>
              <w:t>10.884</w:t>
            </w:r>
          </w:p>
        </w:tc>
        <w:tc>
          <w:tcPr>
            <w:tcW w:w="0" w:type="auto"/>
          </w:tcPr>
          <w:p w14:paraId="1E07B86E"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2375A1DF" w14:textId="4BEB07D4"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519369BE" w14:textId="77777777" w:rsidTr="000B580B">
        <w:tc>
          <w:tcPr>
            <w:tcW w:w="0" w:type="auto"/>
          </w:tcPr>
          <w:p w14:paraId="0AA8F015" w14:textId="74A186B9"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Tijdschrift voor Economische en Sociale Geografie</w:t>
            </w:r>
          </w:p>
        </w:tc>
        <w:tc>
          <w:tcPr>
            <w:tcW w:w="0" w:type="auto"/>
          </w:tcPr>
          <w:p w14:paraId="0E0EFBEC" w14:textId="6F88B500"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2</w:t>
            </w:r>
          </w:p>
        </w:tc>
        <w:tc>
          <w:tcPr>
            <w:tcW w:w="0" w:type="auto"/>
          </w:tcPr>
          <w:p w14:paraId="6FE3393D" w14:textId="02491618" w:rsidR="00233CCB" w:rsidRPr="000B580B" w:rsidRDefault="009F1D16" w:rsidP="000B580B">
            <w:pPr>
              <w:spacing w:before="0" w:after="0"/>
              <w:rPr>
                <w:rFonts w:cstheme="minorHAnsi"/>
                <w:sz w:val="20"/>
                <w:szCs w:val="20"/>
                <w:lang w:val="de-CH"/>
              </w:rPr>
            </w:pPr>
            <w:r w:rsidRPr="000B580B">
              <w:rPr>
                <w:rFonts w:cstheme="minorHAnsi"/>
                <w:sz w:val="20"/>
                <w:szCs w:val="20"/>
                <w:lang w:val="de-CH"/>
              </w:rPr>
              <w:t>Business &amp; Economics; Geography</w:t>
            </w:r>
          </w:p>
        </w:tc>
        <w:tc>
          <w:tcPr>
            <w:tcW w:w="0" w:type="auto"/>
          </w:tcPr>
          <w:p w14:paraId="7B17D550" w14:textId="61387396" w:rsidR="00233CCB" w:rsidRPr="000B580B" w:rsidRDefault="003D71F7" w:rsidP="000B580B">
            <w:pPr>
              <w:spacing w:before="0" w:after="0"/>
              <w:jc w:val="center"/>
              <w:rPr>
                <w:rFonts w:cstheme="minorHAnsi"/>
                <w:sz w:val="20"/>
                <w:szCs w:val="20"/>
                <w:lang w:val="de-CH"/>
              </w:rPr>
            </w:pPr>
            <w:r w:rsidRPr="000B580B">
              <w:rPr>
                <w:rFonts w:cstheme="minorHAnsi"/>
                <w:sz w:val="20"/>
                <w:szCs w:val="20"/>
                <w:lang w:val="de-CH"/>
              </w:rPr>
              <w:t>4.194</w:t>
            </w:r>
          </w:p>
        </w:tc>
        <w:tc>
          <w:tcPr>
            <w:tcW w:w="0" w:type="auto"/>
          </w:tcPr>
          <w:p w14:paraId="1D69EB91" w14:textId="77777777" w:rsidR="00233CCB" w:rsidRPr="000B580B" w:rsidRDefault="00066556" w:rsidP="000B580B">
            <w:pPr>
              <w:spacing w:before="0" w:after="0"/>
              <w:jc w:val="center"/>
              <w:rPr>
                <w:rFonts w:cstheme="minorHAnsi"/>
                <w:sz w:val="20"/>
                <w:szCs w:val="20"/>
                <w:highlight w:val="yellow"/>
                <w:lang w:val="de-CH"/>
              </w:rPr>
            </w:pPr>
            <w:r w:rsidRPr="000B580B">
              <w:rPr>
                <w:rFonts w:cstheme="minorHAnsi"/>
                <w:sz w:val="20"/>
                <w:szCs w:val="20"/>
                <w:highlight w:val="yellow"/>
                <w:lang w:val="de-CH"/>
              </w:rPr>
              <w:t>Q1 (2021)</w:t>
            </w:r>
          </w:p>
          <w:p w14:paraId="5C5F5D84" w14:textId="4C02DD46"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497591AA" w14:textId="77777777" w:rsidTr="000B580B">
        <w:tc>
          <w:tcPr>
            <w:tcW w:w="0" w:type="auto"/>
          </w:tcPr>
          <w:p w14:paraId="0062FAB8" w14:textId="61646F8C"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Tourism Management Perspectives</w:t>
            </w:r>
          </w:p>
        </w:tc>
        <w:tc>
          <w:tcPr>
            <w:tcW w:w="0" w:type="auto"/>
          </w:tcPr>
          <w:p w14:paraId="7039056F" w14:textId="6A94B6B6"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2</w:t>
            </w:r>
          </w:p>
        </w:tc>
        <w:tc>
          <w:tcPr>
            <w:tcW w:w="0" w:type="auto"/>
          </w:tcPr>
          <w:p w14:paraId="5692740D" w14:textId="0486F0E0" w:rsidR="00233CCB" w:rsidRPr="000B580B" w:rsidRDefault="009F1D16" w:rsidP="000B580B">
            <w:pPr>
              <w:spacing w:before="0" w:after="0"/>
              <w:rPr>
                <w:rFonts w:cstheme="minorHAnsi"/>
                <w:sz w:val="20"/>
                <w:szCs w:val="20"/>
                <w:lang w:val="de-CH"/>
              </w:rPr>
            </w:pPr>
            <w:r w:rsidRPr="000B580B">
              <w:rPr>
                <w:rFonts w:cstheme="minorHAnsi"/>
                <w:sz w:val="20"/>
                <w:szCs w:val="20"/>
                <w:lang w:val="de-CH"/>
              </w:rPr>
              <w:t>Environmental Studies; Hospitality, Leisure, Sport &amp; Tourism; Management</w:t>
            </w:r>
          </w:p>
        </w:tc>
        <w:tc>
          <w:tcPr>
            <w:tcW w:w="0" w:type="auto"/>
          </w:tcPr>
          <w:p w14:paraId="4B7B0132" w14:textId="2652A92A" w:rsidR="00233CCB" w:rsidRPr="000B580B" w:rsidRDefault="003D71F7" w:rsidP="000B580B">
            <w:pPr>
              <w:spacing w:before="0" w:after="0"/>
              <w:jc w:val="center"/>
              <w:rPr>
                <w:rFonts w:cstheme="minorHAnsi"/>
                <w:sz w:val="20"/>
                <w:szCs w:val="20"/>
                <w:lang w:val="de-CH"/>
              </w:rPr>
            </w:pPr>
            <w:r w:rsidRPr="000B580B">
              <w:rPr>
                <w:rFonts w:cstheme="minorHAnsi"/>
                <w:sz w:val="20"/>
                <w:szCs w:val="20"/>
                <w:lang w:val="de-CH"/>
              </w:rPr>
              <w:t>12.879</w:t>
            </w:r>
          </w:p>
        </w:tc>
        <w:tc>
          <w:tcPr>
            <w:tcW w:w="0" w:type="auto"/>
          </w:tcPr>
          <w:p w14:paraId="06AA328F" w14:textId="3958D63C" w:rsidR="00233CCB" w:rsidRPr="000B580B" w:rsidRDefault="00066556" w:rsidP="000B580B">
            <w:pPr>
              <w:spacing w:before="0" w:after="0"/>
              <w:jc w:val="center"/>
              <w:rPr>
                <w:rFonts w:cstheme="minorHAnsi"/>
                <w:sz w:val="20"/>
                <w:szCs w:val="20"/>
                <w:highlight w:val="yellow"/>
                <w:lang w:val="de-CH"/>
              </w:rPr>
            </w:pPr>
            <w:r w:rsidRPr="000B580B">
              <w:rPr>
                <w:rFonts w:cstheme="minorHAnsi"/>
                <w:sz w:val="20"/>
                <w:szCs w:val="20"/>
                <w:highlight w:val="yellow"/>
                <w:lang w:val="de-CH"/>
              </w:rPr>
              <w:t>Q1 (2019-2021)</w:t>
            </w:r>
          </w:p>
          <w:p w14:paraId="7665E8FC" w14:textId="1DBDA2AD"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201F88E6" w14:textId="77777777" w:rsidR="00066556" w:rsidRPr="000B580B" w:rsidRDefault="00066556" w:rsidP="000B580B">
            <w:pPr>
              <w:spacing w:before="0" w:after="0"/>
              <w:jc w:val="center"/>
              <w:rPr>
                <w:rFonts w:cstheme="minorHAnsi"/>
                <w:sz w:val="20"/>
                <w:szCs w:val="20"/>
                <w:highlight w:val="yellow"/>
                <w:lang w:val="de-CH"/>
              </w:rPr>
            </w:pPr>
          </w:p>
          <w:p w14:paraId="48E9B946" w14:textId="222F2BA6" w:rsidR="00066556" w:rsidRPr="000B580B" w:rsidRDefault="00066556" w:rsidP="000B580B">
            <w:pPr>
              <w:spacing w:before="0" w:after="0"/>
              <w:jc w:val="center"/>
              <w:rPr>
                <w:rFonts w:cstheme="minorHAnsi"/>
                <w:sz w:val="20"/>
                <w:szCs w:val="20"/>
                <w:highlight w:val="yellow"/>
                <w:lang w:val="de-CH"/>
              </w:rPr>
            </w:pPr>
          </w:p>
        </w:tc>
      </w:tr>
      <w:tr w:rsidR="0092646D" w:rsidRPr="000B580B" w14:paraId="5AB451FE" w14:textId="77777777" w:rsidTr="000B580B">
        <w:tc>
          <w:tcPr>
            <w:tcW w:w="0" w:type="auto"/>
          </w:tcPr>
          <w:p w14:paraId="6CBFD135" w14:textId="02001F98" w:rsidR="0092646D" w:rsidRPr="000B580B" w:rsidRDefault="008F7C9D" w:rsidP="000B580B">
            <w:pPr>
              <w:spacing w:before="0" w:after="0"/>
              <w:rPr>
                <w:rFonts w:cstheme="minorHAnsi"/>
                <w:sz w:val="20"/>
                <w:szCs w:val="20"/>
                <w:lang w:val="de-CH"/>
              </w:rPr>
            </w:pPr>
            <w:r w:rsidRPr="000B580B">
              <w:rPr>
                <w:rFonts w:cstheme="minorHAnsi"/>
                <w:sz w:val="20"/>
                <w:szCs w:val="20"/>
              </w:rPr>
              <w:t>Misc.</w:t>
            </w:r>
          </w:p>
        </w:tc>
        <w:tc>
          <w:tcPr>
            <w:tcW w:w="0" w:type="auto"/>
          </w:tcPr>
          <w:p w14:paraId="15C9C668" w14:textId="3961CEBF"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48 (1 each)</w:t>
            </w:r>
          </w:p>
        </w:tc>
        <w:tc>
          <w:tcPr>
            <w:tcW w:w="0" w:type="auto"/>
          </w:tcPr>
          <w:p w14:paraId="78CD49D6" w14:textId="0DFB650C"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Various</w:t>
            </w:r>
          </w:p>
        </w:tc>
        <w:tc>
          <w:tcPr>
            <w:tcW w:w="0" w:type="auto"/>
          </w:tcPr>
          <w:p w14:paraId="76969093" w14:textId="77777777" w:rsidR="0092646D" w:rsidRPr="000B580B" w:rsidRDefault="0092646D" w:rsidP="000B580B">
            <w:pPr>
              <w:spacing w:before="0" w:after="0"/>
              <w:jc w:val="center"/>
              <w:rPr>
                <w:rFonts w:cstheme="minorHAnsi"/>
                <w:sz w:val="20"/>
                <w:szCs w:val="20"/>
                <w:lang w:val="de-CH"/>
              </w:rPr>
            </w:pPr>
          </w:p>
        </w:tc>
        <w:tc>
          <w:tcPr>
            <w:tcW w:w="0" w:type="auto"/>
          </w:tcPr>
          <w:p w14:paraId="09353EBB" w14:textId="77777777" w:rsidR="0092646D" w:rsidRPr="000B580B" w:rsidRDefault="0092646D" w:rsidP="000B580B">
            <w:pPr>
              <w:spacing w:before="0" w:after="0"/>
              <w:jc w:val="center"/>
              <w:rPr>
                <w:rFonts w:cstheme="minorHAnsi"/>
                <w:sz w:val="20"/>
                <w:szCs w:val="20"/>
                <w:highlight w:val="yellow"/>
                <w:lang w:val="de-CH"/>
              </w:rPr>
            </w:pPr>
          </w:p>
        </w:tc>
      </w:tr>
      <w:tr w:rsidR="0092646D" w:rsidRPr="000B580B" w14:paraId="1AE89207" w14:textId="77777777" w:rsidTr="000B580B">
        <w:tc>
          <w:tcPr>
            <w:tcW w:w="0" w:type="auto"/>
          </w:tcPr>
          <w:p w14:paraId="710FA9AE" w14:textId="44A3AC8C"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Total, Articles=</w:t>
            </w:r>
          </w:p>
        </w:tc>
        <w:tc>
          <w:tcPr>
            <w:tcW w:w="0" w:type="auto"/>
          </w:tcPr>
          <w:p w14:paraId="00ED6CBB" w14:textId="6C97EBBD"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105</w:t>
            </w:r>
          </w:p>
        </w:tc>
        <w:tc>
          <w:tcPr>
            <w:tcW w:w="0" w:type="auto"/>
          </w:tcPr>
          <w:p w14:paraId="2F70E06E" w14:textId="0A9470CF" w:rsidR="0092646D" w:rsidRPr="000B580B" w:rsidRDefault="0092646D" w:rsidP="000B580B">
            <w:pPr>
              <w:spacing w:before="0" w:after="0"/>
              <w:rPr>
                <w:rFonts w:cstheme="minorHAnsi"/>
                <w:sz w:val="20"/>
                <w:szCs w:val="20"/>
                <w:lang w:val="de-CH"/>
              </w:rPr>
            </w:pPr>
          </w:p>
        </w:tc>
        <w:tc>
          <w:tcPr>
            <w:tcW w:w="0" w:type="auto"/>
          </w:tcPr>
          <w:p w14:paraId="185EB308" w14:textId="77777777" w:rsidR="0092646D" w:rsidRPr="000B580B" w:rsidRDefault="0092646D" w:rsidP="000B580B">
            <w:pPr>
              <w:spacing w:before="0" w:after="0"/>
              <w:jc w:val="center"/>
              <w:rPr>
                <w:rFonts w:cstheme="minorHAnsi"/>
                <w:sz w:val="20"/>
                <w:szCs w:val="20"/>
                <w:lang w:val="de-CH"/>
              </w:rPr>
            </w:pPr>
          </w:p>
        </w:tc>
        <w:tc>
          <w:tcPr>
            <w:tcW w:w="0" w:type="auto"/>
          </w:tcPr>
          <w:p w14:paraId="0406FB6F" w14:textId="77777777" w:rsidR="0092646D" w:rsidRPr="000B580B" w:rsidRDefault="0092646D" w:rsidP="000B580B">
            <w:pPr>
              <w:spacing w:before="0" w:after="0"/>
              <w:jc w:val="center"/>
              <w:rPr>
                <w:rFonts w:cstheme="minorHAnsi"/>
                <w:sz w:val="20"/>
                <w:szCs w:val="20"/>
                <w:highlight w:val="yellow"/>
                <w:lang w:val="de-CH"/>
              </w:rPr>
            </w:pPr>
          </w:p>
        </w:tc>
      </w:tr>
    </w:tbl>
    <w:p w14:paraId="639BB0C2" w14:textId="225987E7" w:rsidR="003D6BB8" w:rsidRPr="00233CCB" w:rsidRDefault="00066556" w:rsidP="00141726">
      <w:pPr>
        <w:rPr>
          <w:lang w:val="de-CH"/>
        </w:rPr>
      </w:pPr>
      <w:r>
        <w:rPr>
          <w:lang w:val="de-CH"/>
        </w:rPr>
        <w:t>Source for 5th column: From Journal Citation Reports. Searched each journal and scrolled to the section titled «Rank by Journal Impact Factor» to identify FIJ Quartiles for 2017-2021 (Simon Pek, 2021.11.29)</w:t>
      </w:r>
    </w:p>
    <w:p w14:paraId="685E1B18" w14:textId="77777777" w:rsidR="000B580B" w:rsidRDefault="000B580B" w:rsidP="005B3FE6"/>
    <w:p w14:paraId="6C8B8206" w14:textId="3702254F" w:rsidR="000B580B" w:rsidRPr="000B580B" w:rsidRDefault="000B580B" w:rsidP="000B580B">
      <w:pPr>
        <w:sectPr w:rsidR="000B580B" w:rsidRPr="000B580B" w:rsidSect="000B580B">
          <w:pgSz w:w="15840" w:h="12240" w:orient="landscape"/>
          <w:pgMar w:top="1440" w:right="1440" w:bottom="1440" w:left="1440" w:header="720" w:footer="720" w:gutter="0"/>
          <w:cols w:space="720"/>
          <w:docGrid w:linePitch="360"/>
        </w:sectPr>
      </w:pPr>
    </w:p>
    <w:p w14:paraId="18CA09CF" w14:textId="77777777" w:rsidR="00141726" w:rsidRDefault="009D7663" w:rsidP="00141726">
      <w:pPr>
        <w:pStyle w:val="Heading2"/>
      </w:pPr>
      <w:r>
        <w:lastRenderedPageBreak/>
        <w:t xml:space="preserve">Top cited articles </w:t>
      </w:r>
    </w:p>
    <w:p w14:paraId="6FDB6617" w14:textId="44685551" w:rsidR="009D7663" w:rsidRDefault="00141726" w:rsidP="00141726">
      <w:r>
        <w:t xml:space="preserve">See Table 3 in </w:t>
      </w:r>
      <w:r w:rsidRPr="00141726">
        <w:fldChar w:fldCharType="begin"/>
      </w:r>
      <w:r>
        <w:instrText xml:space="preserve"> ADDIN ZOTERO_ITEM CSL_CITATION {"citationID":"fLK1GG5u","properties":{"formattedCitation":"(Williams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141726">
        <w:fldChar w:fldCharType="separate"/>
      </w:r>
      <w:r w:rsidRPr="00141726">
        <w:t>(Williams et al., 2017)</w:t>
      </w:r>
      <w:r w:rsidRPr="00141726">
        <w:fldChar w:fldCharType="end"/>
      </w:r>
    </w:p>
    <w:p w14:paraId="2B3B2179" w14:textId="3DCB6B19" w:rsidR="005B3FE6" w:rsidRDefault="005B3FE6" w:rsidP="00845E1C">
      <w:pPr>
        <w:pStyle w:val="Caption"/>
      </w:pPr>
    </w:p>
    <w:p w14:paraId="1C0458D2" w14:textId="39F98D1F" w:rsidR="00F1068D" w:rsidRDefault="00F1068D" w:rsidP="00F1068D">
      <w:pPr>
        <w:pStyle w:val="Caption"/>
      </w:pPr>
      <w:r>
        <w:t xml:space="preserve">Table </w:t>
      </w:r>
      <w:fldSimple w:instr=" SEQ Table \* ARABIC ">
        <w:r>
          <w:rPr>
            <w:noProof/>
          </w:rPr>
          <w:t>2</w:t>
        </w:r>
      </w:fldSimple>
      <w:r>
        <w:t xml:space="preserve">: </w:t>
      </w:r>
      <w:r w:rsidRPr="00F1068D">
        <w:t>Authors, publication outlets, and citation metrics for most-cited articles.</w:t>
      </w:r>
    </w:p>
    <w:tbl>
      <w:tblPr>
        <w:tblStyle w:val="TableGrid"/>
        <w:tblW w:w="12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3456"/>
        <w:gridCol w:w="1440"/>
        <w:gridCol w:w="2016"/>
        <w:gridCol w:w="2304"/>
      </w:tblGrid>
      <w:tr w:rsidR="00A10492" w:rsidRPr="00183898" w14:paraId="041936E8" w14:textId="77777777" w:rsidTr="00DB24D9">
        <w:tc>
          <w:tcPr>
            <w:tcW w:w="3600" w:type="dxa"/>
            <w:tcBorders>
              <w:top w:val="single" w:sz="12" w:space="0" w:color="auto"/>
              <w:bottom w:val="single" w:sz="12" w:space="0" w:color="auto"/>
            </w:tcBorders>
          </w:tcPr>
          <w:p w14:paraId="19F80975" w14:textId="683CD42D" w:rsidR="00F1564D" w:rsidRPr="00183898" w:rsidRDefault="00F1564D" w:rsidP="000B580B">
            <w:pPr>
              <w:spacing w:before="100" w:beforeAutospacing="1" w:after="100" w:afterAutospacing="1"/>
              <w:rPr>
                <w:rFonts w:cstheme="minorHAnsi"/>
                <w:b/>
                <w:bCs/>
                <w:sz w:val="18"/>
                <w:szCs w:val="18"/>
              </w:rPr>
            </w:pPr>
            <w:commentRangeStart w:id="1"/>
            <w:r w:rsidRPr="00183898">
              <w:rPr>
                <w:rFonts w:cstheme="minorHAnsi"/>
                <w:b/>
                <w:bCs/>
                <w:sz w:val="18"/>
                <w:szCs w:val="18"/>
              </w:rPr>
              <w:t>Authors, Year</w:t>
            </w:r>
            <w:commentRangeEnd w:id="1"/>
            <w:r w:rsidR="00A6153A" w:rsidRPr="00183898">
              <w:rPr>
                <w:rStyle w:val="CommentReference"/>
                <w:sz w:val="18"/>
                <w:szCs w:val="18"/>
              </w:rPr>
              <w:commentReference w:id="1"/>
            </w:r>
          </w:p>
        </w:tc>
        <w:tc>
          <w:tcPr>
            <w:tcW w:w="3456" w:type="dxa"/>
            <w:tcBorders>
              <w:top w:val="single" w:sz="12" w:space="0" w:color="auto"/>
              <w:bottom w:val="single" w:sz="12" w:space="0" w:color="auto"/>
            </w:tcBorders>
          </w:tcPr>
          <w:p w14:paraId="5B8F7D62" w14:textId="27443D98"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Journal</w:t>
            </w:r>
          </w:p>
        </w:tc>
        <w:tc>
          <w:tcPr>
            <w:tcW w:w="1440" w:type="dxa"/>
            <w:tcBorders>
              <w:top w:val="single" w:sz="12" w:space="0" w:color="auto"/>
              <w:bottom w:val="single" w:sz="12" w:space="0" w:color="auto"/>
            </w:tcBorders>
          </w:tcPr>
          <w:p w14:paraId="2AC9F511" w14:textId="03B13F16"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Total Citations</w:t>
            </w:r>
            <w:ins w:id="2" w:author="Poggioli, Nicholas" w:date="2022-12-05T14:35:00Z">
              <w:r w:rsidR="00183898" w:rsidRPr="00183898">
                <w:rPr>
                  <w:rFonts w:cstheme="minorHAnsi"/>
                  <w:b/>
                  <w:bCs/>
                  <w:sz w:val="18"/>
                  <w:szCs w:val="18"/>
                  <w:vertAlign w:val="superscript"/>
                </w:rPr>
                <w:t>1</w:t>
              </w:r>
            </w:ins>
            <w:r w:rsidRPr="00183898">
              <w:rPr>
                <w:rFonts w:cstheme="minorHAnsi"/>
                <w:b/>
                <w:bCs/>
                <w:sz w:val="18"/>
                <w:szCs w:val="18"/>
              </w:rPr>
              <w:t xml:space="preserve"> </w:t>
            </w:r>
            <w:del w:id="3" w:author="Poggioli, Nicholas" w:date="2022-12-05T14:37:00Z">
              <w:r w:rsidR="005F2EFB" w:rsidRPr="00183898" w:rsidDel="00183898">
                <w:rPr>
                  <w:rFonts w:cstheme="minorHAnsi"/>
                  <w:b/>
                  <w:bCs/>
                  <w:sz w:val="18"/>
                  <w:szCs w:val="18"/>
                </w:rPr>
                <w:delText>(WoS)</w:delText>
              </w:r>
            </w:del>
          </w:p>
        </w:tc>
        <w:tc>
          <w:tcPr>
            <w:tcW w:w="2016" w:type="dxa"/>
            <w:tcBorders>
              <w:top w:val="single" w:sz="12" w:space="0" w:color="auto"/>
              <w:bottom w:val="single" w:sz="12" w:space="0" w:color="auto"/>
            </w:tcBorders>
          </w:tcPr>
          <w:p w14:paraId="20CB4633" w14:textId="1583DEE8" w:rsidR="00F1564D" w:rsidRPr="00DB24D9" w:rsidRDefault="00F1564D" w:rsidP="000B580B">
            <w:pPr>
              <w:spacing w:before="100" w:beforeAutospacing="1" w:after="100" w:afterAutospacing="1"/>
              <w:rPr>
                <w:rFonts w:cstheme="minorHAnsi"/>
                <w:b/>
                <w:bCs/>
                <w:sz w:val="18"/>
                <w:szCs w:val="18"/>
                <w:vertAlign w:val="superscript"/>
              </w:rPr>
            </w:pPr>
            <w:r w:rsidRPr="00183898">
              <w:rPr>
                <w:rFonts w:cstheme="minorHAnsi"/>
                <w:b/>
                <w:bCs/>
                <w:sz w:val="18"/>
                <w:szCs w:val="18"/>
              </w:rPr>
              <w:t>Average Citations/Year</w:t>
            </w:r>
            <w:ins w:id="4" w:author="Poggioli, Nicholas" w:date="2022-12-05T14:36:00Z">
              <w:r w:rsidR="00183898" w:rsidRPr="00183898">
                <w:rPr>
                  <w:rFonts w:cstheme="minorHAnsi"/>
                  <w:b/>
                  <w:bCs/>
                  <w:sz w:val="18"/>
                  <w:szCs w:val="18"/>
                  <w:vertAlign w:val="superscript"/>
                </w:rPr>
                <w:t>2</w:t>
              </w:r>
            </w:ins>
          </w:p>
        </w:tc>
        <w:tc>
          <w:tcPr>
            <w:tcW w:w="2304" w:type="dxa"/>
            <w:tcBorders>
              <w:top w:val="single" w:sz="12" w:space="0" w:color="auto"/>
              <w:bottom w:val="single" w:sz="12" w:space="0" w:color="auto"/>
            </w:tcBorders>
          </w:tcPr>
          <w:p w14:paraId="3150CEC5" w14:textId="7F50A475" w:rsidR="00F1564D" w:rsidRPr="00183898" w:rsidRDefault="00F1564D" w:rsidP="000B580B">
            <w:pPr>
              <w:spacing w:before="100" w:beforeAutospacing="1" w:after="100" w:afterAutospacing="1"/>
              <w:rPr>
                <w:rFonts w:cstheme="minorHAnsi"/>
                <w:sz w:val="18"/>
                <w:szCs w:val="18"/>
              </w:rPr>
            </w:pPr>
            <w:commentRangeStart w:id="5"/>
            <w:r w:rsidRPr="00183898">
              <w:rPr>
                <w:rFonts w:cstheme="minorHAnsi"/>
                <w:b/>
                <w:bCs/>
                <w:sz w:val="18"/>
                <w:szCs w:val="18"/>
              </w:rPr>
              <w:t xml:space="preserve">Journal Impact Factor </w:t>
            </w:r>
            <w:del w:id="6" w:author="Poggioli, Nicholas" w:date="2022-12-05T14:38:00Z">
              <w:r w:rsidRPr="00183898" w:rsidDel="00A10492">
                <w:rPr>
                  <w:rFonts w:cstheme="minorHAnsi"/>
                  <w:b/>
                  <w:bCs/>
                  <w:sz w:val="18"/>
                  <w:szCs w:val="18"/>
                </w:rPr>
                <w:delText>(JIF)</w:delText>
              </w:r>
              <w:r w:rsidR="005F2EFB" w:rsidRPr="00183898" w:rsidDel="00A10492">
                <w:rPr>
                  <w:rFonts w:cstheme="minorHAnsi"/>
                  <w:b/>
                  <w:bCs/>
                  <w:sz w:val="18"/>
                  <w:szCs w:val="18"/>
                </w:rPr>
                <w:delText xml:space="preserve"> </w:delText>
              </w:r>
            </w:del>
            <w:r w:rsidR="005F2EFB" w:rsidRPr="00183898">
              <w:rPr>
                <w:rFonts w:cstheme="minorHAnsi"/>
                <w:b/>
                <w:bCs/>
                <w:sz w:val="18"/>
                <w:szCs w:val="18"/>
              </w:rPr>
              <w:t>2021</w:t>
            </w:r>
            <w:commentRangeEnd w:id="5"/>
            <w:r w:rsidR="005B3FE6" w:rsidRPr="00183898">
              <w:rPr>
                <w:rStyle w:val="CommentReference"/>
                <w:sz w:val="18"/>
                <w:szCs w:val="18"/>
              </w:rPr>
              <w:commentReference w:id="5"/>
            </w:r>
          </w:p>
        </w:tc>
      </w:tr>
      <w:tr w:rsidR="00A10492" w:rsidRPr="00183898" w14:paraId="4A54C27E" w14:textId="77777777" w:rsidTr="00DB24D9">
        <w:tc>
          <w:tcPr>
            <w:tcW w:w="3600" w:type="dxa"/>
            <w:tcBorders>
              <w:top w:val="single" w:sz="12" w:space="0" w:color="auto"/>
            </w:tcBorders>
          </w:tcPr>
          <w:p w14:paraId="565C25DE" w14:textId="471A742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Starik, M. (1995)</w:t>
            </w:r>
          </w:p>
        </w:tc>
        <w:tc>
          <w:tcPr>
            <w:tcW w:w="3456" w:type="dxa"/>
            <w:tcBorders>
              <w:top w:val="single" w:sz="12" w:space="0" w:color="auto"/>
            </w:tcBorders>
          </w:tcPr>
          <w:p w14:paraId="28258958" w14:textId="5C79E2D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Borders>
              <w:top w:val="single" w:sz="12" w:space="0" w:color="auto"/>
            </w:tcBorders>
          </w:tcPr>
          <w:p w14:paraId="4312CAB0" w14:textId="4E8E7579"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228</w:t>
            </w:r>
          </w:p>
        </w:tc>
        <w:tc>
          <w:tcPr>
            <w:tcW w:w="2016" w:type="dxa"/>
            <w:tcBorders>
              <w:top w:val="single" w:sz="12" w:space="0" w:color="auto"/>
            </w:tcBorders>
          </w:tcPr>
          <w:p w14:paraId="42F693FC" w14:textId="05813226"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8.44</w:t>
            </w:r>
          </w:p>
        </w:tc>
        <w:tc>
          <w:tcPr>
            <w:tcW w:w="2304" w:type="dxa"/>
            <w:tcBorders>
              <w:top w:val="single" w:sz="12" w:space="0" w:color="auto"/>
            </w:tcBorders>
          </w:tcPr>
          <w:p w14:paraId="0898006B" w14:textId="7A442AE0"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7A072978" w14:textId="77777777" w:rsidTr="00DB24D9">
        <w:tc>
          <w:tcPr>
            <w:tcW w:w="3600" w:type="dxa"/>
          </w:tcPr>
          <w:p w14:paraId="30B62967" w14:textId="4CF8E9E6"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Phillips, RA; Reichart, J (2000)</w:t>
            </w:r>
          </w:p>
        </w:tc>
        <w:tc>
          <w:tcPr>
            <w:tcW w:w="3456" w:type="dxa"/>
          </w:tcPr>
          <w:p w14:paraId="575F0EC9" w14:textId="760A573C"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Pr>
          <w:p w14:paraId="74C721F6" w14:textId="2E061181"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121</w:t>
            </w:r>
          </w:p>
        </w:tc>
        <w:tc>
          <w:tcPr>
            <w:tcW w:w="2016" w:type="dxa"/>
          </w:tcPr>
          <w:p w14:paraId="166EDE9E" w14:textId="4CE9D48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365F1DCE" w14:textId="276D9D1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358A7791" w14:textId="77777777" w:rsidTr="00DB24D9">
        <w:tc>
          <w:tcPr>
            <w:tcW w:w="3600" w:type="dxa"/>
          </w:tcPr>
          <w:p w14:paraId="7FCEE54A" w14:textId="64A03B30"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Robinson, S</w:t>
            </w:r>
            <w:r w:rsidR="00B17AE7" w:rsidRPr="00183898">
              <w:rPr>
                <w:rFonts w:cstheme="minorHAnsi"/>
                <w:sz w:val="18"/>
                <w:szCs w:val="18"/>
              </w:rPr>
              <w:t xml:space="preserve"> et al.,</w:t>
            </w:r>
            <w:r w:rsidRPr="00183898">
              <w:rPr>
                <w:rFonts w:cstheme="minorHAnsi"/>
                <w:sz w:val="18"/>
                <w:szCs w:val="18"/>
              </w:rPr>
              <w:t xml:space="preserve"> (2020)</w:t>
            </w:r>
          </w:p>
        </w:tc>
        <w:tc>
          <w:tcPr>
            <w:tcW w:w="3456" w:type="dxa"/>
          </w:tcPr>
          <w:p w14:paraId="3F3F3C19" w14:textId="7B41251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Journal of Business Research</w:t>
            </w:r>
          </w:p>
        </w:tc>
        <w:tc>
          <w:tcPr>
            <w:tcW w:w="1440" w:type="dxa"/>
          </w:tcPr>
          <w:p w14:paraId="77F15A6E" w14:textId="5B9B5834"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61</w:t>
            </w:r>
          </w:p>
        </w:tc>
        <w:tc>
          <w:tcPr>
            <w:tcW w:w="2016" w:type="dxa"/>
          </w:tcPr>
          <w:p w14:paraId="01271584" w14:textId="6B381ACE" w:rsidR="005F2EFB" w:rsidRPr="00183898" w:rsidRDefault="007614E8" w:rsidP="005D6D0E">
            <w:pPr>
              <w:spacing w:before="100" w:beforeAutospacing="1" w:after="100" w:afterAutospacing="1"/>
              <w:jc w:val="right"/>
              <w:rPr>
                <w:rFonts w:cstheme="minorHAnsi"/>
                <w:sz w:val="18"/>
                <w:szCs w:val="18"/>
              </w:rPr>
            </w:pPr>
            <w:r w:rsidRPr="00183898">
              <w:rPr>
                <w:rFonts w:cstheme="minorHAnsi"/>
                <w:sz w:val="18"/>
                <w:szCs w:val="18"/>
              </w:rPr>
              <w:t>30.5</w:t>
            </w:r>
          </w:p>
        </w:tc>
        <w:tc>
          <w:tcPr>
            <w:tcW w:w="2304" w:type="dxa"/>
          </w:tcPr>
          <w:p w14:paraId="53711DA0" w14:textId="43A8BC83" w:rsidR="005F2EFB" w:rsidRPr="00183898" w:rsidRDefault="00EC142D" w:rsidP="005D6D0E">
            <w:pPr>
              <w:spacing w:before="100" w:beforeAutospacing="1" w:after="100" w:afterAutospacing="1"/>
              <w:jc w:val="right"/>
              <w:rPr>
                <w:rFonts w:cstheme="minorHAnsi"/>
                <w:sz w:val="18"/>
                <w:szCs w:val="18"/>
              </w:rPr>
            </w:pPr>
            <w:r w:rsidRPr="00183898">
              <w:rPr>
                <w:rFonts w:cstheme="minorHAnsi"/>
                <w:sz w:val="18"/>
                <w:szCs w:val="18"/>
              </w:rPr>
              <w:t>10.969</w:t>
            </w:r>
          </w:p>
        </w:tc>
      </w:tr>
      <w:tr w:rsidR="00A10492" w:rsidRPr="00183898" w14:paraId="65164008" w14:textId="77777777" w:rsidTr="00DB24D9">
        <w:tc>
          <w:tcPr>
            <w:tcW w:w="3600" w:type="dxa"/>
          </w:tcPr>
          <w:p w14:paraId="1C19BEF5" w14:textId="254F0D0C" w:rsidR="005F2EFB" w:rsidRPr="00183898" w:rsidRDefault="00EC142D" w:rsidP="000B580B">
            <w:pPr>
              <w:spacing w:before="100" w:beforeAutospacing="1" w:after="100" w:afterAutospacing="1"/>
              <w:rPr>
                <w:rFonts w:cstheme="minorHAnsi"/>
                <w:sz w:val="18"/>
                <w:szCs w:val="18"/>
              </w:rPr>
            </w:pPr>
            <w:r w:rsidRPr="00183898">
              <w:rPr>
                <w:rFonts w:cstheme="minorHAnsi"/>
                <w:sz w:val="18"/>
                <w:szCs w:val="18"/>
              </w:rPr>
              <w:t>Introna, LD; Hayes, N</w:t>
            </w:r>
            <w:r w:rsidR="008F7C9D" w:rsidRPr="00183898">
              <w:rPr>
                <w:rFonts w:cstheme="minorHAnsi"/>
                <w:sz w:val="18"/>
                <w:szCs w:val="18"/>
              </w:rPr>
              <w:t xml:space="preserve"> (2011)</w:t>
            </w:r>
          </w:p>
        </w:tc>
        <w:tc>
          <w:tcPr>
            <w:tcW w:w="3456" w:type="dxa"/>
          </w:tcPr>
          <w:p w14:paraId="22BF8935" w14:textId="5C7306D6"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Information and Organization</w:t>
            </w:r>
          </w:p>
        </w:tc>
        <w:tc>
          <w:tcPr>
            <w:tcW w:w="1440" w:type="dxa"/>
          </w:tcPr>
          <w:p w14:paraId="28FF85AE" w14:textId="21FFF033"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59</w:t>
            </w:r>
          </w:p>
        </w:tc>
        <w:tc>
          <w:tcPr>
            <w:tcW w:w="2016" w:type="dxa"/>
          </w:tcPr>
          <w:p w14:paraId="6DB82C5D" w14:textId="421C3E04"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5.36</w:t>
            </w:r>
          </w:p>
        </w:tc>
        <w:tc>
          <w:tcPr>
            <w:tcW w:w="2304" w:type="dxa"/>
          </w:tcPr>
          <w:p w14:paraId="4D8AE8EA" w14:textId="6A9ADD4A"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5.387</w:t>
            </w:r>
          </w:p>
        </w:tc>
      </w:tr>
      <w:tr w:rsidR="00A10492" w:rsidRPr="00183898" w14:paraId="094F7617" w14:textId="77777777" w:rsidTr="00DB24D9">
        <w:tc>
          <w:tcPr>
            <w:tcW w:w="3600" w:type="dxa"/>
          </w:tcPr>
          <w:p w14:paraId="21A369BF" w14:textId="77162514"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Zhu, DH; Chang, YP (2020)</w:t>
            </w:r>
          </w:p>
        </w:tc>
        <w:tc>
          <w:tcPr>
            <w:tcW w:w="3456" w:type="dxa"/>
          </w:tcPr>
          <w:p w14:paraId="151C7B03" w14:textId="5C760615" w:rsidR="005F2EFB" w:rsidRPr="00183898" w:rsidRDefault="008F7C9D" w:rsidP="000B580B">
            <w:pPr>
              <w:spacing w:before="100" w:beforeAutospacing="1" w:after="100" w:afterAutospacing="1"/>
              <w:rPr>
                <w:rFonts w:cstheme="minorHAnsi"/>
                <w:sz w:val="18"/>
                <w:szCs w:val="18"/>
              </w:rPr>
            </w:pPr>
            <w:del w:id="7" w:author="Poggioli, Nicholas" w:date="2022-12-05T14:33:00Z">
              <w:r w:rsidRPr="00183898" w:rsidDel="00183898">
                <w:rPr>
                  <w:rFonts w:cstheme="minorHAnsi"/>
                  <w:sz w:val="18"/>
                  <w:szCs w:val="18"/>
                </w:rPr>
                <w:delText xml:space="preserve">International </w:delText>
              </w:r>
            </w:del>
            <w:ins w:id="8" w:author="Poggioli, Nicholas" w:date="2022-12-05T14:33:00Z">
              <w:r w:rsidR="00183898" w:rsidRPr="00183898">
                <w:rPr>
                  <w:rFonts w:cstheme="minorHAnsi"/>
                  <w:sz w:val="18"/>
                  <w:szCs w:val="18"/>
                </w:rPr>
                <w:t>Intl</w:t>
              </w:r>
              <w:r w:rsidR="00183898" w:rsidRPr="00183898">
                <w:rPr>
                  <w:rFonts w:cstheme="minorHAnsi"/>
                  <w:sz w:val="18"/>
                  <w:szCs w:val="18"/>
                </w:rPr>
                <w:t xml:space="preserve"> </w:t>
              </w:r>
            </w:ins>
            <w:r w:rsidRPr="00183898">
              <w:rPr>
                <w:rFonts w:cstheme="minorHAnsi"/>
                <w:sz w:val="18"/>
                <w:szCs w:val="18"/>
              </w:rPr>
              <w:t>J of Contemporary Hospitality M</w:t>
            </w:r>
            <w:r w:rsidR="00F1068D">
              <w:rPr>
                <w:rFonts w:cstheme="minorHAnsi"/>
                <w:sz w:val="18"/>
                <w:szCs w:val="18"/>
              </w:rPr>
              <w:t>gmt</w:t>
            </w:r>
          </w:p>
        </w:tc>
        <w:tc>
          <w:tcPr>
            <w:tcW w:w="1440" w:type="dxa"/>
          </w:tcPr>
          <w:p w14:paraId="00A7E588" w14:textId="0FE95A31"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56</w:t>
            </w:r>
          </w:p>
        </w:tc>
        <w:tc>
          <w:tcPr>
            <w:tcW w:w="2016" w:type="dxa"/>
          </w:tcPr>
          <w:p w14:paraId="441D31CD" w14:textId="30B96FAC"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28</w:t>
            </w:r>
            <w:ins w:id="9" w:author="Poggioli, Nicholas" w:date="2022-12-05T14:47:00Z">
              <w:r w:rsidR="005D6D0E" w:rsidRPr="005D6D0E">
                <w:rPr>
                  <w:rFonts w:cstheme="minorHAnsi"/>
                  <w:sz w:val="18"/>
                  <w:szCs w:val="18"/>
                </w:rPr>
                <w:t>.00</w:t>
              </w:r>
            </w:ins>
          </w:p>
        </w:tc>
        <w:tc>
          <w:tcPr>
            <w:tcW w:w="2304" w:type="dxa"/>
          </w:tcPr>
          <w:p w14:paraId="2F0C636F" w14:textId="37D9EEE9"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9.321</w:t>
            </w:r>
          </w:p>
        </w:tc>
      </w:tr>
      <w:tr w:rsidR="00A10492" w:rsidRPr="00183898" w14:paraId="2F286D1D" w14:textId="77777777" w:rsidTr="00DB24D9">
        <w:tc>
          <w:tcPr>
            <w:tcW w:w="3600" w:type="dxa"/>
          </w:tcPr>
          <w:p w14:paraId="4871FEE3" w14:textId="36BB4A07"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Dale, K; Latham, Y (2015)</w:t>
            </w:r>
          </w:p>
        </w:tc>
        <w:tc>
          <w:tcPr>
            <w:tcW w:w="3456" w:type="dxa"/>
          </w:tcPr>
          <w:p w14:paraId="584C1C96" w14:textId="69653A6F"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AF18353" w14:textId="1AD08CA7"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53</w:t>
            </w:r>
          </w:p>
        </w:tc>
        <w:tc>
          <w:tcPr>
            <w:tcW w:w="2016" w:type="dxa"/>
          </w:tcPr>
          <w:p w14:paraId="1E480961" w14:textId="163B669A"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7.57</w:t>
            </w:r>
          </w:p>
        </w:tc>
        <w:tc>
          <w:tcPr>
            <w:tcW w:w="2304" w:type="dxa"/>
          </w:tcPr>
          <w:p w14:paraId="4C9C9C63" w14:textId="577C0142"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B1AC30A" w14:textId="77777777" w:rsidTr="00DB24D9">
        <w:tc>
          <w:tcPr>
            <w:tcW w:w="3600" w:type="dxa"/>
          </w:tcPr>
          <w:p w14:paraId="3CEEC1A2" w14:textId="452B4AA2"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Newlands, G (2021)</w:t>
            </w:r>
          </w:p>
        </w:tc>
        <w:tc>
          <w:tcPr>
            <w:tcW w:w="3456" w:type="dxa"/>
          </w:tcPr>
          <w:p w14:paraId="2E87445C" w14:textId="5FE82A23"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 Studies</w:t>
            </w:r>
          </w:p>
        </w:tc>
        <w:tc>
          <w:tcPr>
            <w:tcW w:w="1440" w:type="dxa"/>
          </w:tcPr>
          <w:p w14:paraId="16565577" w14:textId="6FE1C718"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p>
        </w:tc>
        <w:tc>
          <w:tcPr>
            <w:tcW w:w="2016" w:type="dxa"/>
          </w:tcPr>
          <w:p w14:paraId="09197A1F" w14:textId="45489E4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ins w:id="10" w:author="Poggioli, Nicholas" w:date="2022-12-05T14:47:00Z">
              <w:r w:rsidR="005D6D0E" w:rsidRPr="005D6D0E">
                <w:rPr>
                  <w:rFonts w:cstheme="minorHAnsi"/>
                  <w:sz w:val="18"/>
                  <w:szCs w:val="18"/>
                </w:rPr>
                <w:t>.00</w:t>
              </w:r>
            </w:ins>
          </w:p>
        </w:tc>
        <w:tc>
          <w:tcPr>
            <w:tcW w:w="2304" w:type="dxa"/>
          </w:tcPr>
          <w:p w14:paraId="316E9A1B" w14:textId="4C685C2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5.524</w:t>
            </w:r>
          </w:p>
        </w:tc>
      </w:tr>
      <w:tr w:rsidR="00A10492" w:rsidRPr="00183898" w14:paraId="019C6345" w14:textId="77777777" w:rsidTr="00DB24D9">
        <w:tc>
          <w:tcPr>
            <w:tcW w:w="3600" w:type="dxa"/>
          </w:tcPr>
          <w:p w14:paraId="2D57776F" w14:textId="1AD50904"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Hawkins, G (2011)</w:t>
            </w:r>
          </w:p>
        </w:tc>
        <w:tc>
          <w:tcPr>
            <w:tcW w:w="3456" w:type="dxa"/>
          </w:tcPr>
          <w:p w14:paraId="0F8D9DD7" w14:textId="5BAC86F2"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Economy and Society</w:t>
            </w:r>
          </w:p>
        </w:tc>
        <w:tc>
          <w:tcPr>
            <w:tcW w:w="1440" w:type="dxa"/>
          </w:tcPr>
          <w:p w14:paraId="46ED03A4" w14:textId="1B7E6818"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46</w:t>
            </w:r>
          </w:p>
        </w:tc>
        <w:tc>
          <w:tcPr>
            <w:tcW w:w="2016" w:type="dxa"/>
          </w:tcPr>
          <w:p w14:paraId="0DB18FCF" w14:textId="547F23B6"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w:t>
            </w:r>
          </w:p>
        </w:tc>
        <w:tc>
          <w:tcPr>
            <w:tcW w:w="2304" w:type="dxa"/>
          </w:tcPr>
          <w:p w14:paraId="6FE6BAE2" w14:textId="5EFF6074"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4.182</w:t>
            </w:r>
          </w:p>
        </w:tc>
      </w:tr>
      <w:tr w:rsidR="00A10492" w:rsidRPr="00183898" w14:paraId="4DDB8385" w14:textId="77777777" w:rsidTr="00DB24D9">
        <w:tc>
          <w:tcPr>
            <w:tcW w:w="3600" w:type="dxa"/>
          </w:tcPr>
          <w:p w14:paraId="08C9D6CB" w14:textId="023B446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Humphries, C; Smith, ACT (2014)</w:t>
            </w:r>
          </w:p>
        </w:tc>
        <w:tc>
          <w:tcPr>
            <w:tcW w:w="3456" w:type="dxa"/>
          </w:tcPr>
          <w:p w14:paraId="4241CEB0" w14:textId="78AB174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1A2FE77" w14:textId="14B11E3B"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44</w:t>
            </w:r>
          </w:p>
        </w:tc>
        <w:tc>
          <w:tcPr>
            <w:tcW w:w="2016" w:type="dxa"/>
          </w:tcPr>
          <w:p w14:paraId="150914D8" w14:textId="525CC51C"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18714E74" w14:textId="4D6A1CAF"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4894AF93" w14:textId="77777777" w:rsidTr="00DB24D9">
        <w:tc>
          <w:tcPr>
            <w:tcW w:w="3600" w:type="dxa"/>
          </w:tcPr>
          <w:p w14:paraId="3DA81BB0" w14:textId="20103AB1" w:rsidR="00276DFD" w:rsidRPr="00183898" w:rsidRDefault="001C0643" w:rsidP="000B580B">
            <w:pPr>
              <w:spacing w:before="100" w:beforeAutospacing="1" w:after="100" w:afterAutospacing="1"/>
              <w:rPr>
                <w:rFonts w:cstheme="minorHAnsi"/>
                <w:sz w:val="18"/>
                <w:szCs w:val="18"/>
              </w:rPr>
            </w:pPr>
            <w:r w:rsidRPr="00183898">
              <w:rPr>
                <w:rFonts w:cstheme="minorHAnsi"/>
                <w:sz w:val="18"/>
                <w:szCs w:val="18"/>
              </w:rPr>
              <w:t>Ashforth, BE</w:t>
            </w:r>
            <w:r w:rsidR="00F1068D">
              <w:rPr>
                <w:rFonts w:cstheme="minorHAnsi"/>
                <w:sz w:val="18"/>
                <w:szCs w:val="18"/>
              </w:rPr>
              <w:t xml:space="preserve"> et al., </w:t>
            </w:r>
            <w:r w:rsidRPr="00183898">
              <w:rPr>
                <w:rFonts w:cstheme="minorHAnsi"/>
                <w:sz w:val="18"/>
                <w:szCs w:val="18"/>
              </w:rPr>
              <w:t>(2020)</w:t>
            </w:r>
          </w:p>
        </w:tc>
        <w:tc>
          <w:tcPr>
            <w:tcW w:w="3456" w:type="dxa"/>
          </w:tcPr>
          <w:p w14:paraId="753B119D" w14:textId="44AA6117" w:rsidR="00276DFD" w:rsidRPr="00183898" w:rsidRDefault="001C0643" w:rsidP="000B580B">
            <w:pPr>
              <w:spacing w:before="100" w:beforeAutospacing="1" w:after="100" w:afterAutospacing="1"/>
              <w:rPr>
                <w:rFonts w:cstheme="minorHAnsi"/>
                <w:sz w:val="18"/>
                <w:szCs w:val="18"/>
              </w:rPr>
            </w:pPr>
            <w:r w:rsidRPr="00183898">
              <w:rPr>
                <w:rFonts w:cstheme="minorHAnsi"/>
                <w:sz w:val="18"/>
                <w:szCs w:val="18"/>
              </w:rPr>
              <w:t>Academy of Management Review</w:t>
            </w:r>
          </w:p>
        </w:tc>
        <w:tc>
          <w:tcPr>
            <w:tcW w:w="1440" w:type="dxa"/>
          </w:tcPr>
          <w:p w14:paraId="761FBCB4" w14:textId="6E464DDA"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42</w:t>
            </w:r>
          </w:p>
        </w:tc>
        <w:tc>
          <w:tcPr>
            <w:tcW w:w="2016" w:type="dxa"/>
          </w:tcPr>
          <w:p w14:paraId="3A972B38" w14:textId="617E4BF7"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21</w:t>
            </w:r>
            <w:ins w:id="11" w:author="Poggioli, Nicholas" w:date="2022-12-05T14:47:00Z">
              <w:r w:rsidR="005D6D0E" w:rsidRPr="005D6D0E">
                <w:rPr>
                  <w:rFonts w:cstheme="minorHAnsi"/>
                  <w:sz w:val="18"/>
                  <w:szCs w:val="18"/>
                </w:rPr>
                <w:t>.00</w:t>
              </w:r>
            </w:ins>
          </w:p>
        </w:tc>
        <w:tc>
          <w:tcPr>
            <w:tcW w:w="2304" w:type="dxa"/>
          </w:tcPr>
          <w:p w14:paraId="5461D77D" w14:textId="2BE2E6AC"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13.865</w:t>
            </w:r>
          </w:p>
        </w:tc>
      </w:tr>
      <w:tr w:rsidR="00A10492" w:rsidRPr="00183898" w14:paraId="3D1507B6" w14:textId="77777777" w:rsidTr="00DB24D9">
        <w:tc>
          <w:tcPr>
            <w:tcW w:w="3600" w:type="dxa"/>
          </w:tcPr>
          <w:p w14:paraId="3D57E6FF" w14:textId="4D80D766"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Pizzi, G; Scarpi, D; Pantano, E (2021)</w:t>
            </w:r>
          </w:p>
        </w:tc>
        <w:tc>
          <w:tcPr>
            <w:tcW w:w="3456" w:type="dxa"/>
          </w:tcPr>
          <w:p w14:paraId="70459E8C" w14:textId="455B75E3"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Journal of Business Research</w:t>
            </w:r>
          </w:p>
        </w:tc>
        <w:tc>
          <w:tcPr>
            <w:tcW w:w="1440" w:type="dxa"/>
          </w:tcPr>
          <w:p w14:paraId="39E05FDD" w14:textId="34AD8BB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FCA76A0" w14:textId="44A9DE96"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ins w:id="12" w:author="Poggioli, Nicholas" w:date="2022-12-05T14:47:00Z">
              <w:r w:rsidR="005D6D0E" w:rsidRPr="005D6D0E">
                <w:rPr>
                  <w:rFonts w:cstheme="minorHAnsi"/>
                  <w:sz w:val="18"/>
                  <w:szCs w:val="18"/>
                </w:rPr>
                <w:t>.00</w:t>
              </w:r>
            </w:ins>
          </w:p>
        </w:tc>
        <w:tc>
          <w:tcPr>
            <w:tcW w:w="2304" w:type="dxa"/>
          </w:tcPr>
          <w:p w14:paraId="4535D40E" w14:textId="79A87B1E"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10.969</w:t>
            </w:r>
          </w:p>
        </w:tc>
      </w:tr>
      <w:tr w:rsidR="00A10492" w:rsidRPr="00183898" w14:paraId="0B6D5779" w14:textId="77777777" w:rsidTr="00DB24D9">
        <w:tc>
          <w:tcPr>
            <w:tcW w:w="3600" w:type="dxa"/>
          </w:tcPr>
          <w:p w14:paraId="06152832" w14:textId="5968E537"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Bell, E; Vachhani, SJ (2020)</w:t>
            </w:r>
          </w:p>
        </w:tc>
        <w:tc>
          <w:tcPr>
            <w:tcW w:w="3456" w:type="dxa"/>
          </w:tcPr>
          <w:p w14:paraId="74B3B7FD" w14:textId="21BDAEEC"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 Studies</w:t>
            </w:r>
          </w:p>
        </w:tc>
        <w:tc>
          <w:tcPr>
            <w:tcW w:w="1440" w:type="dxa"/>
          </w:tcPr>
          <w:p w14:paraId="2DA65D19" w14:textId="7AAACF4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24E490B" w14:textId="77002FDD"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16</w:t>
            </w:r>
            <w:ins w:id="13" w:author="Poggioli, Nicholas" w:date="2022-12-05T14:47:00Z">
              <w:r w:rsidR="005D6D0E" w:rsidRPr="005D6D0E">
                <w:rPr>
                  <w:rFonts w:cstheme="minorHAnsi"/>
                  <w:sz w:val="18"/>
                  <w:szCs w:val="18"/>
                </w:rPr>
                <w:t>.00</w:t>
              </w:r>
            </w:ins>
          </w:p>
        </w:tc>
        <w:tc>
          <w:tcPr>
            <w:tcW w:w="2304" w:type="dxa"/>
          </w:tcPr>
          <w:p w14:paraId="70551757" w14:textId="2C5098A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5.524</w:t>
            </w:r>
          </w:p>
        </w:tc>
      </w:tr>
      <w:tr w:rsidR="00A10492" w:rsidRPr="00183898" w14:paraId="0BB4A143" w14:textId="77777777" w:rsidTr="00DB24D9">
        <w:tc>
          <w:tcPr>
            <w:tcW w:w="3600" w:type="dxa"/>
          </w:tcPr>
          <w:p w14:paraId="32F3779E" w14:textId="23AE949E"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Carley, KM (1997)</w:t>
            </w:r>
          </w:p>
        </w:tc>
        <w:tc>
          <w:tcPr>
            <w:tcW w:w="3456" w:type="dxa"/>
          </w:tcPr>
          <w:p w14:paraId="4140AB03" w14:textId="55E2959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Annals of Operations Research</w:t>
            </w:r>
          </w:p>
        </w:tc>
        <w:tc>
          <w:tcPr>
            <w:tcW w:w="1440" w:type="dxa"/>
          </w:tcPr>
          <w:p w14:paraId="68ED57EC" w14:textId="2C84FB41"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31</w:t>
            </w:r>
          </w:p>
        </w:tc>
        <w:tc>
          <w:tcPr>
            <w:tcW w:w="2016" w:type="dxa"/>
          </w:tcPr>
          <w:p w14:paraId="7452DDA9" w14:textId="78D6032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1.24</w:t>
            </w:r>
          </w:p>
        </w:tc>
        <w:tc>
          <w:tcPr>
            <w:tcW w:w="2304" w:type="dxa"/>
          </w:tcPr>
          <w:p w14:paraId="2A0E8FF0" w14:textId="11CD977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4.82</w:t>
            </w:r>
            <w:ins w:id="14" w:author="Poggioli, Nicholas" w:date="2022-12-05T14:48:00Z">
              <w:r w:rsidR="004B498E">
                <w:rPr>
                  <w:rFonts w:cstheme="minorHAnsi"/>
                  <w:sz w:val="18"/>
                  <w:szCs w:val="18"/>
                  <w:lang w:val="it-CH"/>
                </w:rPr>
                <w:t>0</w:t>
              </w:r>
            </w:ins>
          </w:p>
        </w:tc>
      </w:tr>
      <w:tr w:rsidR="00A10492" w:rsidRPr="00183898" w14:paraId="14EE7657" w14:textId="77777777" w:rsidTr="00DB24D9">
        <w:tc>
          <w:tcPr>
            <w:tcW w:w="3600" w:type="dxa"/>
          </w:tcPr>
          <w:p w14:paraId="07D1BDBA" w14:textId="15987965"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Sheppard, VA; Fennell, DA (2019)</w:t>
            </w:r>
          </w:p>
        </w:tc>
        <w:tc>
          <w:tcPr>
            <w:tcW w:w="3456" w:type="dxa"/>
          </w:tcPr>
          <w:p w14:paraId="146846C4" w14:textId="7B9BC1D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Tourism Management</w:t>
            </w:r>
          </w:p>
        </w:tc>
        <w:tc>
          <w:tcPr>
            <w:tcW w:w="1440" w:type="dxa"/>
          </w:tcPr>
          <w:p w14:paraId="7F6F7789" w14:textId="478FD442"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7249B4A8" w14:textId="08E12A2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9.33</w:t>
            </w:r>
          </w:p>
        </w:tc>
        <w:tc>
          <w:tcPr>
            <w:tcW w:w="2304" w:type="dxa"/>
          </w:tcPr>
          <w:p w14:paraId="10A494D5" w14:textId="7321E75F"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12.879</w:t>
            </w:r>
          </w:p>
        </w:tc>
      </w:tr>
      <w:tr w:rsidR="00A10492" w:rsidRPr="00183898" w14:paraId="2065447F" w14:textId="77777777" w:rsidTr="00DB24D9">
        <w:tc>
          <w:tcPr>
            <w:tcW w:w="3600" w:type="dxa"/>
          </w:tcPr>
          <w:p w14:paraId="4846C7CA" w14:textId="2E6CD928"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Scoville-Simonds, M (2018)</w:t>
            </w:r>
          </w:p>
        </w:tc>
        <w:tc>
          <w:tcPr>
            <w:tcW w:w="3456" w:type="dxa"/>
          </w:tcPr>
          <w:p w14:paraId="5E6B7E60" w14:textId="1D9D3A94"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World Development</w:t>
            </w:r>
          </w:p>
        </w:tc>
        <w:tc>
          <w:tcPr>
            <w:tcW w:w="1440" w:type="dxa"/>
          </w:tcPr>
          <w:p w14:paraId="5CDC1B97" w14:textId="7CE5546B"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031B4D38" w14:textId="3585CD9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7</w:t>
            </w:r>
            <w:ins w:id="15" w:author="Poggioli, Nicholas" w:date="2022-12-05T14:47:00Z">
              <w:r w:rsidR="005D6D0E" w:rsidRPr="005D6D0E">
                <w:rPr>
                  <w:rFonts w:cstheme="minorHAnsi"/>
                  <w:sz w:val="18"/>
                  <w:szCs w:val="18"/>
                </w:rPr>
                <w:t>.00</w:t>
              </w:r>
            </w:ins>
          </w:p>
        </w:tc>
        <w:tc>
          <w:tcPr>
            <w:tcW w:w="2304" w:type="dxa"/>
          </w:tcPr>
          <w:p w14:paraId="496E1D42" w14:textId="60124F6F"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6.678</w:t>
            </w:r>
          </w:p>
        </w:tc>
      </w:tr>
      <w:tr w:rsidR="00A10492" w:rsidRPr="00183898" w14:paraId="2503A69C" w14:textId="77777777" w:rsidTr="00DB24D9">
        <w:tc>
          <w:tcPr>
            <w:tcW w:w="3600" w:type="dxa"/>
          </w:tcPr>
          <w:p w14:paraId="60F4BA25" w14:textId="33732BF1"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Beacham, J (2018)</w:t>
            </w:r>
          </w:p>
        </w:tc>
        <w:tc>
          <w:tcPr>
            <w:tcW w:w="3456" w:type="dxa"/>
          </w:tcPr>
          <w:p w14:paraId="2795FA5B" w14:textId="034744A6"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w:t>
            </w:r>
          </w:p>
        </w:tc>
        <w:tc>
          <w:tcPr>
            <w:tcW w:w="1440" w:type="dxa"/>
          </w:tcPr>
          <w:p w14:paraId="3FB23187" w14:textId="772A9C92"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25</w:t>
            </w:r>
          </w:p>
        </w:tc>
        <w:tc>
          <w:tcPr>
            <w:tcW w:w="2016" w:type="dxa"/>
          </w:tcPr>
          <w:p w14:paraId="3222D1EC" w14:textId="7CF7D4A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6.25</w:t>
            </w:r>
          </w:p>
        </w:tc>
        <w:tc>
          <w:tcPr>
            <w:tcW w:w="2304" w:type="dxa"/>
          </w:tcPr>
          <w:p w14:paraId="7CDC2851" w14:textId="1C58AF76"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3.301</w:t>
            </w:r>
          </w:p>
        </w:tc>
      </w:tr>
      <w:tr w:rsidR="00A10492" w:rsidRPr="00183898" w14:paraId="51E93395" w14:textId="77777777" w:rsidTr="00DB24D9">
        <w:tc>
          <w:tcPr>
            <w:tcW w:w="3600" w:type="dxa"/>
          </w:tcPr>
          <w:p w14:paraId="731EBA82" w14:textId="72541723"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Washington, H; Maloney, M (2020)</w:t>
            </w:r>
          </w:p>
        </w:tc>
        <w:tc>
          <w:tcPr>
            <w:tcW w:w="3456" w:type="dxa"/>
          </w:tcPr>
          <w:p w14:paraId="7CE5FEF7" w14:textId="6E8264E0"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Ecological Economics</w:t>
            </w:r>
          </w:p>
        </w:tc>
        <w:tc>
          <w:tcPr>
            <w:tcW w:w="1440" w:type="dxa"/>
          </w:tcPr>
          <w:p w14:paraId="1E733FBF" w14:textId="074701D9"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24</w:t>
            </w:r>
          </w:p>
        </w:tc>
        <w:tc>
          <w:tcPr>
            <w:tcW w:w="2016" w:type="dxa"/>
          </w:tcPr>
          <w:p w14:paraId="46613929" w14:textId="7C741704"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w:t>
            </w:r>
            <w:ins w:id="16" w:author="Poggioli, Nicholas" w:date="2022-12-05T14:47:00Z">
              <w:r w:rsidR="005D6D0E" w:rsidRPr="005D6D0E">
                <w:rPr>
                  <w:rFonts w:cstheme="minorHAnsi"/>
                  <w:sz w:val="18"/>
                  <w:szCs w:val="18"/>
                </w:rPr>
                <w:t>.00</w:t>
              </w:r>
            </w:ins>
          </w:p>
        </w:tc>
        <w:tc>
          <w:tcPr>
            <w:tcW w:w="2304" w:type="dxa"/>
          </w:tcPr>
          <w:p w14:paraId="1ADAAB45" w14:textId="64A361FB"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6.536</w:t>
            </w:r>
          </w:p>
        </w:tc>
      </w:tr>
      <w:tr w:rsidR="00A10492" w:rsidRPr="00183898" w14:paraId="0AAA4BA0" w14:textId="77777777" w:rsidTr="00DB24D9">
        <w:tc>
          <w:tcPr>
            <w:tcW w:w="3600" w:type="dxa"/>
          </w:tcPr>
          <w:p w14:paraId="66B8EBB8" w14:textId="22EC38F2" w:rsidR="00276DFD" w:rsidRPr="00183898" w:rsidRDefault="00067198" w:rsidP="000B580B">
            <w:pPr>
              <w:spacing w:before="100" w:beforeAutospacing="1" w:after="100" w:afterAutospacing="1"/>
              <w:rPr>
                <w:rFonts w:cstheme="minorHAnsi"/>
                <w:sz w:val="18"/>
                <w:szCs w:val="18"/>
              </w:rPr>
            </w:pPr>
            <w:r w:rsidRPr="00183898">
              <w:rPr>
                <w:rFonts w:cstheme="minorHAnsi"/>
                <w:sz w:val="18"/>
                <w:szCs w:val="18"/>
              </w:rPr>
              <w:t>Sage, D</w:t>
            </w:r>
            <w:r w:rsidR="00B17AE7" w:rsidRPr="00183898">
              <w:rPr>
                <w:rFonts w:cstheme="minorHAnsi"/>
                <w:sz w:val="18"/>
                <w:szCs w:val="18"/>
              </w:rPr>
              <w:t xml:space="preserve">. et al., </w:t>
            </w:r>
            <w:r w:rsidRPr="00183898">
              <w:rPr>
                <w:rFonts w:cstheme="minorHAnsi"/>
                <w:sz w:val="18"/>
                <w:szCs w:val="18"/>
              </w:rPr>
              <w:t>(2016)</w:t>
            </w:r>
          </w:p>
        </w:tc>
        <w:tc>
          <w:tcPr>
            <w:tcW w:w="3456" w:type="dxa"/>
          </w:tcPr>
          <w:p w14:paraId="5F37D5DF" w14:textId="1C4152FE" w:rsidR="00276DFD"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7C14B8A8" w14:textId="1F0ED184"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41FCED68" w14:textId="11772356"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ins w:id="17" w:author="Poggioli, Nicholas" w:date="2022-12-05T14:47:00Z">
              <w:r w:rsidR="005D6D0E" w:rsidRPr="005D6D0E">
                <w:rPr>
                  <w:rFonts w:cstheme="minorHAnsi"/>
                  <w:sz w:val="18"/>
                  <w:szCs w:val="18"/>
                </w:rPr>
                <w:t>.00</w:t>
              </w:r>
            </w:ins>
          </w:p>
        </w:tc>
        <w:tc>
          <w:tcPr>
            <w:tcW w:w="2304" w:type="dxa"/>
          </w:tcPr>
          <w:p w14:paraId="1F2C89AC" w14:textId="2615A665"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3CC0AD9" w14:textId="77777777" w:rsidTr="00DB24D9">
        <w:tc>
          <w:tcPr>
            <w:tcW w:w="3600" w:type="dxa"/>
          </w:tcPr>
          <w:p w14:paraId="76625243" w14:textId="4A9F916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rPr>
              <w:t>Sayers, JG (2016)</w:t>
            </w:r>
          </w:p>
        </w:tc>
        <w:tc>
          <w:tcPr>
            <w:tcW w:w="3456" w:type="dxa"/>
          </w:tcPr>
          <w:p w14:paraId="34FAB9CB" w14:textId="050E5FE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11B6787E" w14:textId="14DA188D"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203921CA" w14:textId="3FCEE645"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ins w:id="18" w:author="Poggioli, Nicholas" w:date="2022-12-05T14:47:00Z">
              <w:r w:rsidR="005D6D0E" w:rsidRPr="005D6D0E">
                <w:rPr>
                  <w:rFonts w:cstheme="minorHAnsi"/>
                  <w:sz w:val="18"/>
                  <w:szCs w:val="18"/>
                </w:rPr>
                <w:t>.00</w:t>
              </w:r>
            </w:ins>
          </w:p>
        </w:tc>
        <w:tc>
          <w:tcPr>
            <w:tcW w:w="2304" w:type="dxa"/>
          </w:tcPr>
          <w:p w14:paraId="4AD1F5B5" w14:textId="4D030F94"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57C833BF" w14:textId="77777777" w:rsidTr="00DB24D9">
        <w:tc>
          <w:tcPr>
            <w:tcW w:w="3600" w:type="dxa"/>
            <w:tcBorders>
              <w:bottom w:val="single" w:sz="12" w:space="0" w:color="auto"/>
            </w:tcBorders>
          </w:tcPr>
          <w:p w14:paraId="65DBC9EB" w14:textId="07F5AF29" w:rsidR="0044472A" w:rsidRPr="00183898" w:rsidRDefault="0044472A" w:rsidP="000B580B">
            <w:pPr>
              <w:spacing w:before="100" w:beforeAutospacing="1" w:after="100" w:afterAutospacing="1"/>
              <w:rPr>
                <w:rFonts w:cstheme="minorHAnsi"/>
                <w:sz w:val="18"/>
                <w:szCs w:val="18"/>
                <w:lang w:val="de-CH"/>
              </w:rPr>
            </w:pPr>
            <w:r w:rsidRPr="00183898">
              <w:rPr>
                <w:rFonts w:cstheme="minorHAnsi"/>
                <w:sz w:val="18"/>
                <w:szCs w:val="18"/>
                <w:lang w:val="de-CH"/>
              </w:rPr>
              <w:t>Faber, M</w:t>
            </w:r>
            <w:r w:rsidR="00B17AE7" w:rsidRPr="00183898">
              <w:rPr>
                <w:rFonts w:cstheme="minorHAnsi"/>
                <w:sz w:val="18"/>
                <w:szCs w:val="18"/>
                <w:lang w:val="de-CH"/>
              </w:rPr>
              <w:t xml:space="preserve">. et al., </w:t>
            </w:r>
            <w:r w:rsidRPr="00183898">
              <w:rPr>
                <w:rFonts w:cstheme="minorHAnsi"/>
                <w:sz w:val="18"/>
                <w:szCs w:val="18"/>
                <w:lang w:val="de-CH"/>
              </w:rPr>
              <w:t>(1995)</w:t>
            </w:r>
          </w:p>
        </w:tc>
        <w:tc>
          <w:tcPr>
            <w:tcW w:w="3456" w:type="dxa"/>
            <w:tcBorders>
              <w:bottom w:val="single" w:sz="12" w:space="0" w:color="auto"/>
            </w:tcBorders>
          </w:tcPr>
          <w:p w14:paraId="3BDE263F" w14:textId="4065BBF7" w:rsidR="0044472A" w:rsidRPr="00183898" w:rsidRDefault="0044472A" w:rsidP="000B580B">
            <w:pPr>
              <w:spacing w:before="100" w:beforeAutospacing="1" w:after="100" w:afterAutospacing="1"/>
              <w:rPr>
                <w:rFonts w:cstheme="minorHAnsi"/>
                <w:sz w:val="18"/>
                <w:szCs w:val="18"/>
                <w:lang w:val="de-CH"/>
              </w:rPr>
            </w:pPr>
            <w:r w:rsidRPr="00183898">
              <w:rPr>
                <w:rFonts w:cstheme="minorHAnsi"/>
                <w:sz w:val="18"/>
                <w:szCs w:val="18"/>
                <w:lang w:val="de-CH"/>
              </w:rPr>
              <w:t>Ecological Economics</w:t>
            </w:r>
          </w:p>
        </w:tc>
        <w:tc>
          <w:tcPr>
            <w:tcW w:w="1440" w:type="dxa"/>
            <w:tcBorders>
              <w:bottom w:val="single" w:sz="12" w:space="0" w:color="auto"/>
            </w:tcBorders>
          </w:tcPr>
          <w:p w14:paraId="546E0B9D" w14:textId="13478B5A"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24</w:t>
            </w:r>
          </w:p>
        </w:tc>
        <w:tc>
          <w:tcPr>
            <w:tcW w:w="2016" w:type="dxa"/>
            <w:tcBorders>
              <w:bottom w:val="single" w:sz="12" w:space="0" w:color="auto"/>
            </w:tcBorders>
          </w:tcPr>
          <w:p w14:paraId="1CC05FE0" w14:textId="78A7B465"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0.89</w:t>
            </w:r>
          </w:p>
        </w:tc>
        <w:tc>
          <w:tcPr>
            <w:tcW w:w="2304" w:type="dxa"/>
            <w:tcBorders>
              <w:bottom w:val="single" w:sz="12" w:space="0" w:color="auto"/>
            </w:tcBorders>
          </w:tcPr>
          <w:p w14:paraId="1B2AE60D" w14:textId="22956486"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6.536</w:t>
            </w:r>
          </w:p>
        </w:tc>
      </w:tr>
    </w:tbl>
    <w:p w14:paraId="0440DB86" w14:textId="2B5B2B1F" w:rsidR="005C0D88" w:rsidRPr="00F1068D" w:rsidRDefault="00183898" w:rsidP="00141726">
      <w:pPr>
        <w:rPr>
          <w:ins w:id="19" w:author="Poggioli, Nicholas" w:date="2022-12-05T14:36:00Z"/>
          <w:sz w:val="18"/>
          <w:szCs w:val="18"/>
          <w:lang w:val="de-CH"/>
        </w:rPr>
      </w:pPr>
      <w:ins w:id="20" w:author="Poggioli, Nicholas" w:date="2022-12-05T14:35:00Z">
        <w:r w:rsidRPr="00F1068D">
          <w:rPr>
            <w:sz w:val="18"/>
            <w:szCs w:val="18"/>
            <w:vertAlign w:val="superscript"/>
            <w:lang w:val="de-CH"/>
          </w:rPr>
          <w:t>1</w:t>
        </w:r>
        <w:r w:rsidRPr="00F1068D">
          <w:rPr>
            <w:sz w:val="18"/>
            <w:szCs w:val="18"/>
            <w:lang w:val="de-CH"/>
          </w:rPr>
          <w:t xml:space="preserve"> Retreived from Web of Science on November 11, 2022.</w:t>
        </w:r>
      </w:ins>
    </w:p>
    <w:p w14:paraId="639205F9" w14:textId="1165D1DE" w:rsidR="00183898" w:rsidRPr="00F1068D" w:rsidRDefault="00183898" w:rsidP="00141726">
      <w:pPr>
        <w:rPr>
          <w:sz w:val="18"/>
          <w:szCs w:val="18"/>
          <w:lang w:val="de-CH"/>
        </w:rPr>
      </w:pPr>
      <w:ins w:id="21" w:author="Poggioli, Nicholas" w:date="2022-12-05T14:36:00Z">
        <w:r w:rsidRPr="00F1068D">
          <w:rPr>
            <w:sz w:val="18"/>
            <w:szCs w:val="18"/>
            <w:vertAlign w:val="superscript"/>
            <w:lang w:val="de-CH"/>
          </w:rPr>
          <w:t>2</w:t>
        </w:r>
        <w:r w:rsidRPr="00F1068D">
          <w:rPr>
            <w:sz w:val="18"/>
            <w:szCs w:val="18"/>
            <w:lang w:val="de-CH"/>
          </w:rPr>
          <w:t xml:space="preserve"> </w:t>
        </w:r>
        <w:commentRangeStart w:id="22"/>
        <w:r w:rsidRPr="00F1068D">
          <w:rPr>
            <w:sz w:val="18"/>
            <w:szCs w:val="18"/>
            <w:lang w:val="de-CH"/>
          </w:rPr>
          <w:t xml:space="preserve">Total Citations </w:t>
        </w:r>
      </w:ins>
      <w:ins w:id="23" w:author="Poggioli, Nicholas" w:date="2022-12-05T14:37:00Z">
        <w:r w:rsidRPr="00F1068D">
          <w:rPr>
            <w:sz w:val="18"/>
            <w:szCs w:val="18"/>
            <w:lang w:val="de-CH"/>
          </w:rPr>
          <w:t>/ (2022-Year of Publication)</w:t>
        </w:r>
      </w:ins>
      <w:ins w:id="24" w:author="Poggioli, Nicholas" w:date="2022-12-05T14:36:00Z">
        <w:r w:rsidRPr="00F1068D">
          <w:rPr>
            <w:sz w:val="18"/>
            <w:szCs w:val="18"/>
            <w:lang w:val="de-CH"/>
          </w:rPr>
          <w:t>.</w:t>
        </w:r>
        <w:commentRangeEnd w:id="22"/>
        <w:r w:rsidRPr="00F1068D">
          <w:rPr>
            <w:rStyle w:val="CommentReference"/>
            <w:sz w:val="12"/>
            <w:szCs w:val="12"/>
          </w:rPr>
          <w:commentReference w:id="22"/>
        </w:r>
      </w:ins>
    </w:p>
    <w:p w14:paraId="75C27175" w14:textId="77777777" w:rsidR="000B580B" w:rsidRDefault="000B580B" w:rsidP="00141726">
      <w:pPr>
        <w:rPr>
          <w:ins w:id="25" w:author="Poggioli, Nicholas" w:date="2022-12-05T14:35:00Z"/>
        </w:rPr>
      </w:pPr>
    </w:p>
    <w:p w14:paraId="3F0810A6" w14:textId="6EA2C73D" w:rsidR="00183898" w:rsidRDefault="00183898" w:rsidP="00141726">
      <w:pPr>
        <w:sectPr w:rsidR="00183898" w:rsidSect="000B580B">
          <w:pgSz w:w="15840" w:h="12240" w:orient="landscape"/>
          <w:pgMar w:top="1440" w:right="1440" w:bottom="1440" w:left="1440" w:header="720" w:footer="720" w:gutter="0"/>
          <w:cols w:space="720"/>
          <w:docGrid w:linePitch="360"/>
        </w:sectPr>
      </w:pPr>
    </w:p>
    <w:p w14:paraId="04F2D749" w14:textId="530DA795" w:rsidR="00141726" w:rsidRDefault="009D7663" w:rsidP="00141726">
      <w:pPr>
        <w:pStyle w:val="Heading2"/>
      </w:pPr>
      <w:r>
        <w:lastRenderedPageBreak/>
        <w:t xml:space="preserve">Keyword frequency </w:t>
      </w:r>
      <w:r w:rsidR="00141726">
        <w:t>bibliometrics</w:t>
      </w:r>
    </w:p>
    <w:p w14:paraId="3316616A" w14:textId="77777777" w:rsidR="001F3726" w:rsidRDefault="00141726" w:rsidP="00141726">
      <w:pPr>
        <w:rPr>
          <w:ins w:id="26" w:author="Poggioli, Nicholas" w:date="2022-12-05T14:43:00Z"/>
        </w:rPr>
      </w:pPr>
      <w:r w:rsidRPr="00141726">
        <w:t xml:space="preserve">See </w:t>
      </w:r>
    </w:p>
    <w:p w14:paraId="3FC99B66" w14:textId="77777777" w:rsidR="001F3726" w:rsidRDefault="00141726" w:rsidP="001F3726">
      <w:pPr>
        <w:pStyle w:val="ListParagraph"/>
        <w:numPr>
          <w:ilvl w:val="0"/>
          <w:numId w:val="4"/>
        </w:numPr>
        <w:rPr>
          <w:ins w:id="27" w:author="Poggioli, Nicholas" w:date="2022-12-05T14:43:00Z"/>
        </w:rPr>
      </w:pPr>
      <w:r w:rsidRPr="00141726">
        <w:t xml:space="preserve">Section 3.5 of </w:t>
      </w:r>
      <w:r>
        <w:fldChar w:fldCharType="begin"/>
      </w:r>
      <w:r>
        <w:instrText xml:space="preserve"> ADDIN ZOTERO_ITEM CSL_CITATION {"citationID":"5HRcT8ZR","properties":{"formattedCitation":"(Linnenluecke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fldChar w:fldCharType="separate"/>
      </w:r>
      <w:r w:rsidRPr="001F3726">
        <w:rPr>
          <w:rFonts w:ascii="Calibri" w:hAnsi="Calibri" w:cs="Calibri"/>
        </w:rPr>
        <w:t>(Linnenluecke et al., 2020)</w:t>
      </w:r>
      <w:r>
        <w:fldChar w:fldCharType="end"/>
      </w:r>
      <w:r>
        <w:t xml:space="preserve"> </w:t>
      </w:r>
      <w:del w:id="28" w:author="Poggioli, Nicholas" w:date="2022-12-05T14:43:00Z">
        <w:r w:rsidDel="001F3726">
          <w:delText xml:space="preserve">and </w:delText>
        </w:r>
      </w:del>
    </w:p>
    <w:p w14:paraId="4D3F9F03" w14:textId="77777777" w:rsidR="001F3726" w:rsidRDefault="00141726" w:rsidP="001F3726">
      <w:pPr>
        <w:pStyle w:val="ListParagraph"/>
        <w:numPr>
          <w:ilvl w:val="0"/>
          <w:numId w:val="4"/>
        </w:numPr>
        <w:rPr>
          <w:ins w:id="29" w:author="Poggioli, Nicholas" w:date="2022-12-05T14:43:00Z"/>
        </w:rPr>
      </w:pPr>
      <w:r>
        <w:t xml:space="preserve">Figure 5 in </w:t>
      </w:r>
      <w:r w:rsidRPr="00141726">
        <w:fldChar w:fldCharType="begin"/>
      </w:r>
      <w:r w:rsidRPr="00141726">
        <w:instrText xml:space="preserve"> ADDIN ZOTERO_ITEM CSL_CITATION {"citationID":"4kZHYCvO","properties":{"formattedCitation":"(L\\uc0\\u243{}pez-Medina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rsidRPr="00141726">
        <w:fldChar w:fldCharType="separate"/>
      </w:r>
      <w:r w:rsidRPr="00141726">
        <w:t>(López-Medina et al., 2021)</w:t>
      </w:r>
      <w:r w:rsidRPr="00141726">
        <w:fldChar w:fldCharType="end"/>
      </w:r>
      <w:del w:id="30" w:author="Poggioli, Nicholas" w:date="2022-12-05T14:43:00Z">
        <w:r w:rsidDel="001F3726">
          <w:delText>,</w:delText>
        </w:r>
      </w:del>
      <w:r>
        <w:t xml:space="preserve"> </w:t>
      </w:r>
    </w:p>
    <w:p w14:paraId="3A5F9C79" w14:textId="32710324" w:rsidR="00141726" w:rsidRDefault="00141726" w:rsidP="001F3726">
      <w:pPr>
        <w:pStyle w:val="ListParagraph"/>
        <w:numPr>
          <w:ilvl w:val="0"/>
          <w:numId w:val="4"/>
        </w:numPr>
        <w:rPr>
          <w:ins w:id="31" w:author="Poggioli, Nicholas" w:date="2022-12-05T14:43:00Z"/>
        </w:rPr>
      </w:pPr>
      <w:r>
        <w:t xml:space="preserve">Fig 3 </w:t>
      </w:r>
      <w:r>
        <w:fldChar w:fldCharType="begin"/>
      </w:r>
      <w:r>
        <w:instrText xml:space="preserve"> ADDIN ZOTERO_ITEM CSL_CITATION {"citationID":"peiyWtkk","properties":{"formattedCitation":"(Ferreira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F3726">
        <w:rPr>
          <w:rFonts w:ascii="Calibri" w:hAnsi="Calibri" w:cs="Calibri"/>
        </w:rPr>
        <w:t>(Ferreira et al., 2014)</w:t>
      </w:r>
      <w:r>
        <w:fldChar w:fldCharType="end"/>
      </w:r>
    </w:p>
    <w:p w14:paraId="34924B47" w14:textId="77777777" w:rsidR="00F1068D" w:rsidRPr="00141726" w:rsidRDefault="00F1068D" w:rsidP="00F1068D"/>
    <w:p w14:paraId="5A8D17FA" w14:textId="6EF3454E" w:rsidR="005B3FE6" w:rsidRDefault="005B3FE6" w:rsidP="00845E1C">
      <w:pPr>
        <w:pStyle w:val="Caption"/>
      </w:pPr>
      <w:r>
        <w:t xml:space="preserve">Figure </w:t>
      </w:r>
      <w:r>
        <w:fldChar w:fldCharType="begin"/>
      </w:r>
      <w:r>
        <w:instrText xml:space="preserve"> SEQ Figure \* ARABIC </w:instrText>
      </w:r>
      <w:r>
        <w:fldChar w:fldCharType="separate"/>
      </w:r>
      <w:r w:rsidR="00F1068D">
        <w:rPr>
          <w:noProof/>
        </w:rPr>
        <w:t>2</w:t>
      </w:r>
      <w:r>
        <w:fldChar w:fldCharType="end"/>
      </w:r>
      <w:r>
        <w:t>: Keyword co-occurrence network graph.</w:t>
      </w:r>
    </w:p>
    <w:p w14:paraId="699AAF58" w14:textId="4BD18A91" w:rsidR="0057647E" w:rsidRPr="00141726" w:rsidRDefault="0057647E" w:rsidP="00141726">
      <w:r>
        <w:rPr>
          <w:noProof/>
        </w:rPr>
        <w:drawing>
          <wp:inline distT="0" distB="0" distL="0" distR="0" wp14:anchorId="348DFAEB" wp14:editId="36623176">
            <wp:extent cx="5943600" cy="384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515F7938" w14:textId="1EB0B73A" w:rsidR="00141726" w:rsidRDefault="00141726" w:rsidP="00141726">
      <w:pPr>
        <w:pStyle w:val="Heading2"/>
      </w:pPr>
      <w:r>
        <w:t>C</w:t>
      </w:r>
      <w:r w:rsidR="009D7663">
        <w:t xml:space="preserve">o-occurrence </w:t>
      </w:r>
      <w:r>
        <w:t>bibliometrics</w:t>
      </w:r>
    </w:p>
    <w:p w14:paraId="34ABF208" w14:textId="77777777" w:rsidR="00F1068D" w:rsidRDefault="00141726" w:rsidP="00141726">
      <w:pPr>
        <w:rPr>
          <w:ins w:id="32" w:author="Poggioli, Nicholas" w:date="2022-12-05T14:43:00Z"/>
        </w:rPr>
      </w:pPr>
      <w:r w:rsidRPr="00141726">
        <w:t xml:space="preserve">See </w:t>
      </w:r>
    </w:p>
    <w:p w14:paraId="102C21AC" w14:textId="0781D2C3" w:rsidR="00141726" w:rsidRDefault="00141726" w:rsidP="00F1068D">
      <w:pPr>
        <w:pStyle w:val="ListParagraph"/>
        <w:numPr>
          <w:ilvl w:val="0"/>
          <w:numId w:val="4"/>
        </w:numPr>
        <w:pPrChange w:id="33" w:author="Poggioli, Nicholas" w:date="2022-12-05T14:43:00Z">
          <w:pPr/>
        </w:pPrChange>
      </w:pPr>
      <w:r w:rsidRPr="00141726">
        <w:t xml:space="preserve">Section 3.5 of </w:t>
      </w:r>
      <w:r w:rsidRPr="00141726">
        <w:fldChar w:fldCharType="begin"/>
      </w:r>
      <w:r>
        <w:instrText xml:space="preserve"> ADDIN ZOTERO_ITEM CSL_CITATION {"citationID":"7o7CNU2N","properties":{"formattedCitation":"(Linnenluecke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rsidRPr="00141726">
        <w:fldChar w:fldCharType="separate"/>
      </w:r>
      <w:r w:rsidRPr="00141726">
        <w:t>(Linnenluecke et al., 2020)</w:t>
      </w:r>
      <w:r w:rsidRPr="00141726">
        <w:fldChar w:fldCharType="end"/>
      </w:r>
    </w:p>
    <w:p w14:paraId="3EC30645" w14:textId="006C7086" w:rsidR="0057647E" w:rsidRDefault="0057647E" w:rsidP="00141726">
      <w:del w:id="34" w:author="Poggioli, Nicholas" w:date="2022-12-05T14:43:00Z">
        <w:r w:rsidDel="00F1068D">
          <w:delText xml:space="preserve">Historical Citation network </w:delText>
        </w:r>
      </w:del>
    </w:p>
    <w:p w14:paraId="1B8F1DAC" w14:textId="2E96D1EF" w:rsidR="005B3FE6" w:rsidRDefault="005B3FE6" w:rsidP="00845E1C">
      <w:pPr>
        <w:pStyle w:val="Caption"/>
      </w:pPr>
      <w:r>
        <w:lastRenderedPageBreak/>
        <w:t xml:space="preserve">Figure </w:t>
      </w:r>
      <w:r>
        <w:fldChar w:fldCharType="begin"/>
      </w:r>
      <w:r>
        <w:instrText xml:space="preserve"> SEQ Figure \* ARABIC </w:instrText>
      </w:r>
      <w:r>
        <w:fldChar w:fldCharType="separate"/>
      </w:r>
      <w:r w:rsidR="00F1068D">
        <w:rPr>
          <w:noProof/>
        </w:rPr>
        <w:t>3</w:t>
      </w:r>
      <w:r>
        <w:fldChar w:fldCharType="end"/>
      </w:r>
      <w:r>
        <w:t>: Historical direct citation network plot.</w:t>
      </w:r>
    </w:p>
    <w:p w14:paraId="3898EE1D" w14:textId="7985B5F9" w:rsidR="0057647E" w:rsidRDefault="0057647E" w:rsidP="00141726">
      <w:r>
        <w:rPr>
          <w:noProof/>
        </w:rPr>
        <w:drawing>
          <wp:inline distT="0" distB="0" distL="0" distR="0" wp14:anchorId="391B3533" wp14:editId="6F0E0492">
            <wp:extent cx="5943600" cy="384873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456630E4" w14:textId="77744DF3" w:rsidR="00141726" w:rsidRDefault="00141726" w:rsidP="00141726">
      <w:pPr>
        <w:pStyle w:val="Heading2"/>
      </w:pPr>
      <w:r>
        <w:t>Co-authorship bibliometrics</w:t>
      </w:r>
    </w:p>
    <w:p w14:paraId="43DF4FD9" w14:textId="497C1BFA" w:rsidR="00141726" w:rsidRDefault="00141726" w:rsidP="00141726">
      <w:r>
        <w:t xml:space="preserve">See Figure 2 in </w:t>
      </w:r>
      <w:r>
        <w:fldChar w:fldCharType="begin"/>
      </w:r>
      <w:r>
        <w:instrText xml:space="preserve"> ADDIN ZOTERO_ITEM CSL_CITATION {"citationID":"bxVFdHwu","properties":{"formattedCitation":"(L\\uc0\\u243{}pez-Medina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7E240630" w14:textId="143C1D76" w:rsidR="005B3FE6" w:rsidRDefault="005B3FE6" w:rsidP="00845E1C">
      <w:pPr>
        <w:pStyle w:val="Caption"/>
      </w:pPr>
      <w:r>
        <w:lastRenderedPageBreak/>
        <w:t xml:space="preserve">Figure </w:t>
      </w:r>
      <w:r>
        <w:fldChar w:fldCharType="begin"/>
      </w:r>
      <w:r>
        <w:instrText xml:space="preserve"> SEQ Figure \* ARABIC </w:instrText>
      </w:r>
      <w:r>
        <w:fldChar w:fldCharType="separate"/>
      </w:r>
      <w:r w:rsidR="00F1068D">
        <w:rPr>
          <w:noProof/>
        </w:rPr>
        <w:t>4</w:t>
      </w:r>
      <w:r>
        <w:fldChar w:fldCharType="end"/>
      </w:r>
      <w:r>
        <w:t>: Author collaboration network graph.</w:t>
      </w:r>
    </w:p>
    <w:p w14:paraId="2D21D6CF" w14:textId="60E11343" w:rsidR="0057647E" w:rsidRDefault="0057647E" w:rsidP="00141726">
      <w:r>
        <w:rPr>
          <w:noProof/>
        </w:rPr>
        <w:drawing>
          <wp:inline distT="0" distB="0" distL="0" distR="0" wp14:anchorId="24EA75D4" wp14:editId="2CA56A05">
            <wp:extent cx="5943600" cy="3848735"/>
            <wp:effectExtent l="0" t="0" r="0" b="0"/>
            <wp:docPr id="8" name="Picture 8" descr="Diagram, 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030B68CF" w14:textId="6B71380A" w:rsidR="005B3FE6" w:rsidRDefault="005B3FE6" w:rsidP="00845E1C">
      <w:pPr>
        <w:pStyle w:val="Caption"/>
      </w:pPr>
      <w:r>
        <w:lastRenderedPageBreak/>
        <w:t xml:space="preserve">Figure </w:t>
      </w:r>
      <w:r>
        <w:fldChar w:fldCharType="begin"/>
      </w:r>
      <w:r>
        <w:instrText xml:space="preserve"> SEQ Figure \* ARABIC </w:instrText>
      </w:r>
      <w:r>
        <w:fldChar w:fldCharType="separate"/>
      </w:r>
      <w:r w:rsidR="00F1068D">
        <w:rPr>
          <w:noProof/>
        </w:rPr>
        <w:t>5</w:t>
      </w:r>
      <w:r>
        <w:fldChar w:fldCharType="end"/>
      </w:r>
      <w:r>
        <w:t>: Publication co-citation network graph</w:t>
      </w:r>
      <w:r>
        <w:rPr>
          <w:noProof/>
        </w:rPr>
        <w:t>.</w:t>
      </w:r>
    </w:p>
    <w:p w14:paraId="35ACDC30" w14:textId="2B5DD2CC" w:rsidR="0057647E" w:rsidRDefault="0057647E" w:rsidP="00141726">
      <w:r>
        <w:rPr>
          <w:noProof/>
        </w:rPr>
        <w:drawing>
          <wp:inline distT="0" distB="0" distL="0" distR="0" wp14:anchorId="2584AA04" wp14:editId="486B49F3">
            <wp:extent cx="5943600" cy="3848735"/>
            <wp:effectExtent l="0" t="0" r="0" b="0"/>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0020F81B" w14:textId="1BCA89B4" w:rsidR="005B3FE6" w:rsidRDefault="005B3FE6" w:rsidP="00845E1C">
      <w:pPr>
        <w:pStyle w:val="Caption"/>
      </w:pPr>
      <w:r>
        <w:lastRenderedPageBreak/>
        <w:t xml:space="preserve">Figure </w:t>
      </w:r>
      <w:r>
        <w:fldChar w:fldCharType="begin"/>
      </w:r>
      <w:r>
        <w:instrText xml:space="preserve"> SEQ Figure \* ARABIC </w:instrText>
      </w:r>
      <w:r>
        <w:fldChar w:fldCharType="separate"/>
      </w:r>
      <w:r w:rsidR="00F1068D">
        <w:rPr>
          <w:noProof/>
        </w:rPr>
        <w:t>6</w:t>
      </w:r>
      <w:r>
        <w:fldChar w:fldCharType="end"/>
      </w:r>
      <w:r>
        <w:t xml:space="preserve">: Source title co-citation </w:t>
      </w:r>
      <w:r>
        <w:rPr>
          <w:noProof/>
        </w:rPr>
        <w:t>network graph.</w:t>
      </w:r>
    </w:p>
    <w:p w14:paraId="2700EC9B" w14:textId="58BC9A56" w:rsidR="0057647E" w:rsidRDefault="0057647E" w:rsidP="00141726">
      <w:r>
        <w:rPr>
          <w:noProof/>
        </w:rPr>
        <w:drawing>
          <wp:inline distT="0" distB="0" distL="0" distR="0" wp14:anchorId="443F9704" wp14:editId="7F940681">
            <wp:extent cx="5943600" cy="38487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2260BE9F" w14:textId="56643301" w:rsidR="00141726" w:rsidRDefault="00AE3A53" w:rsidP="00AE3A53">
      <w:pPr>
        <w:pStyle w:val="Heading3"/>
      </w:pPr>
      <w:r>
        <w:lastRenderedPageBreak/>
        <w:t>Country Collaborations</w:t>
      </w:r>
    </w:p>
    <w:p w14:paraId="313FA185" w14:textId="76A77A2B" w:rsidR="005A3397" w:rsidRDefault="005A3397" w:rsidP="00845E1C">
      <w:pPr>
        <w:pStyle w:val="Caption"/>
      </w:pPr>
      <w:r>
        <w:t xml:space="preserve">Figure </w:t>
      </w:r>
      <w:r w:rsidR="005B3FE6">
        <w:fldChar w:fldCharType="begin"/>
      </w:r>
      <w:r w:rsidR="005B3FE6">
        <w:instrText xml:space="preserve"> SEQ Figure \* ARABIC </w:instrText>
      </w:r>
      <w:r w:rsidR="005B3FE6">
        <w:fldChar w:fldCharType="separate"/>
      </w:r>
      <w:r w:rsidR="00F1068D">
        <w:rPr>
          <w:noProof/>
        </w:rPr>
        <w:t>7</w:t>
      </w:r>
      <w:r w:rsidR="005B3FE6">
        <w:fldChar w:fldCharType="end"/>
      </w:r>
      <w:r>
        <w:t xml:space="preserve">: </w:t>
      </w:r>
      <w:r w:rsidRPr="00445D53">
        <w:t>Number of publications by country affiliation, created with the bibliometrix package in R. SCP = Single country paper, where all authors from the same country. MCP = Multicountry paper, where authors are from more than one country.</w:t>
      </w:r>
    </w:p>
    <w:p w14:paraId="2EDE1675" w14:textId="77777777" w:rsidR="005A3397" w:rsidRDefault="005A3397" w:rsidP="00AE3A53">
      <w:r>
        <w:rPr>
          <w:noProof/>
        </w:rPr>
        <w:drawing>
          <wp:inline distT="0" distB="0" distL="0" distR="0" wp14:anchorId="2A232E47" wp14:editId="22E8515A">
            <wp:extent cx="5932805"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5D05A087" w14:textId="6E342D16" w:rsidR="00AE3A53" w:rsidRPr="00AE3A53" w:rsidRDefault="00AE3A53" w:rsidP="00AE3A53"/>
    <w:p w14:paraId="71C953ED" w14:textId="7ADA91B0" w:rsidR="005A3397" w:rsidRDefault="005A3397" w:rsidP="00845E1C">
      <w:pPr>
        <w:pStyle w:val="Caption"/>
      </w:pPr>
      <w:r>
        <w:lastRenderedPageBreak/>
        <w:t xml:space="preserve">Figure </w:t>
      </w:r>
      <w:r w:rsidR="005B3FE6">
        <w:fldChar w:fldCharType="begin"/>
      </w:r>
      <w:r w:rsidR="005B3FE6">
        <w:instrText xml:space="preserve"> SEQ Figure \* ARABIC </w:instrText>
      </w:r>
      <w:r w:rsidR="005B3FE6">
        <w:fldChar w:fldCharType="separate"/>
      </w:r>
      <w:r w:rsidR="00F1068D">
        <w:rPr>
          <w:noProof/>
        </w:rPr>
        <w:t>8</w:t>
      </w:r>
      <w:r w:rsidR="005B3FE6">
        <w:fldChar w:fldCharType="end"/>
      </w:r>
      <w:r>
        <w:t xml:space="preserve">: </w:t>
      </w:r>
      <w:r w:rsidRPr="00F66C5F">
        <w:t xml:space="preserve">Ties between countries are country affiliations of paper co-authors. The size of the node </w:t>
      </w:r>
      <w:r>
        <w:t>gets larger as ____________________</w:t>
      </w:r>
      <w:r w:rsidRPr="00F66C5F">
        <w:t>. Created using the bibliometrix package in R.</w:t>
      </w:r>
    </w:p>
    <w:p w14:paraId="53016042" w14:textId="14B7487A" w:rsidR="00AE3A53" w:rsidRPr="00AE3A53" w:rsidRDefault="00AE3A53" w:rsidP="00AE3A53">
      <w:r>
        <w:rPr>
          <w:noProof/>
        </w:rPr>
        <w:drawing>
          <wp:inline distT="0" distB="0" distL="0" distR="0" wp14:anchorId="5E72A2F7" wp14:editId="2F1D5E4C">
            <wp:extent cx="5932805"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61A7BE0F" w14:textId="77777777" w:rsidR="00141726" w:rsidRPr="00141726" w:rsidRDefault="00141726" w:rsidP="00141726"/>
    <w:p w14:paraId="3A7D206B" w14:textId="5E87EE91" w:rsidR="00141726" w:rsidRDefault="00141726" w:rsidP="00141726">
      <w:pPr>
        <w:pStyle w:val="Heading1"/>
      </w:pPr>
      <w:r>
        <w:t>References</w:t>
      </w:r>
    </w:p>
    <w:p w14:paraId="4110D87A" w14:textId="77777777" w:rsidR="00141726" w:rsidRPr="00141726" w:rsidRDefault="00141726" w:rsidP="00141726">
      <w:pPr>
        <w:pStyle w:val="Bibliography"/>
        <w:rPr>
          <w:rFonts w:ascii="Calibri" w:hAnsi="Calibri" w:cs="Calibri"/>
        </w:rPr>
      </w:pPr>
      <w:r>
        <w:fldChar w:fldCharType="begin"/>
      </w:r>
      <w:r>
        <w:instrText xml:space="preserve"> ADDIN ZOTERO_BIBL {"uncited":[],"omitted":[],"custom":[]} CSL_BIBLIOGRAPHY </w:instrText>
      </w:r>
      <w:r>
        <w:fldChar w:fldCharType="separate"/>
      </w:r>
      <w:r w:rsidRPr="00141726">
        <w:rPr>
          <w:rFonts w:ascii="Calibri" w:hAnsi="Calibri" w:cs="Calibri"/>
        </w:rPr>
        <w:t xml:space="preserve">Ferreira, M. P., Santos, J. C., de Almeida, M. I. R., &amp; Reis, N. R. (2014). Mergers &amp; acquisitions research: A bibliometric study of top strategy and international business journals, 1980–2010. </w:t>
      </w:r>
      <w:r w:rsidRPr="00141726">
        <w:rPr>
          <w:rFonts w:ascii="Calibri" w:hAnsi="Calibri" w:cs="Calibri"/>
          <w:i/>
          <w:iCs/>
        </w:rPr>
        <w:t>Journal of Business Research</w:t>
      </w:r>
      <w:r w:rsidRPr="00141726">
        <w:rPr>
          <w:rFonts w:ascii="Calibri" w:hAnsi="Calibri" w:cs="Calibri"/>
        </w:rPr>
        <w:t xml:space="preserve">, </w:t>
      </w:r>
      <w:r w:rsidRPr="00141726">
        <w:rPr>
          <w:rFonts w:ascii="Calibri" w:hAnsi="Calibri" w:cs="Calibri"/>
          <w:i/>
          <w:iCs/>
        </w:rPr>
        <w:t>67</w:t>
      </w:r>
      <w:r w:rsidRPr="00141726">
        <w:rPr>
          <w:rFonts w:ascii="Calibri" w:hAnsi="Calibri" w:cs="Calibri"/>
        </w:rPr>
        <w:t>(12), 2550–2558. https://doi.org/10.1016/j.jbusres.2014.03.015</w:t>
      </w:r>
    </w:p>
    <w:p w14:paraId="3E4D8C13" w14:textId="77777777" w:rsidR="00141726" w:rsidRPr="00141726" w:rsidRDefault="00141726" w:rsidP="00141726">
      <w:pPr>
        <w:pStyle w:val="Bibliography"/>
        <w:rPr>
          <w:rFonts w:ascii="Calibri" w:hAnsi="Calibri" w:cs="Calibri"/>
        </w:rPr>
      </w:pPr>
      <w:r w:rsidRPr="00141726">
        <w:rPr>
          <w:rFonts w:ascii="Calibri" w:hAnsi="Calibri" w:cs="Calibri"/>
        </w:rPr>
        <w:t xml:space="preserve">Linnenluecke, M. K., Marrone, M., &amp; Singh, A. K. (2020). Conducting systematic literature reviews and bibliometric analyses. </w:t>
      </w:r>
      <w:r w:rsidRPr="00141726">
        <w:rPr>
          <w:rFonts w:ascii="Calibri" w:hAnsi="Calibri" w:cs="Calibri"/>
          <w:i/>
          <w:iCs/>
        </w:rPr>
        <w:t>Australian Journal of Management</w:t>
      </w:r>
      <w:r w:rsidRPr="00141726">
        <w:rPr>
          <w:rFonts w:ascii="Calibri" w:hAnsi="Calibri" w:cs="Calibri"/>
        </w:rPr>
        <w:t xml:space="preserve">, </w:t>
      </w:r>
      <w:r w:rsidRPr="00141726">
        <w:rPr>
          <w:rFonts w:ascii="Calibri" w:hAnsi="Calibri" w:cs="Calibri"/>
          <w:i/>
          <w:iCs/>
        </w:rPr>
        <w:t>45</w:t>
      </w:r>
      <w:r w:rsidRPr="00141726">
        <w:rPr>
          <w:rFonts w:ascii="Calibri" w:hAnsi="Calibri" w:cs="Calibri"/>
        </w:rPr>
        <w:t>(2), 175–194. https://doi.org/10.1177/0312896219877678</w:t>
      </w:r>
    </w:p>
    <w:p w14:paraId="400380E1" w14:textId="77777777" w:rsidR="00141726" w:rsidRPr="00141726" w:rsidRDefault="00141726" w:rsidP="00141726">
      <w:pPr>
        <w:pStyle w:val="Bibliography"/>
        <w:rPr>
          <w:rFonts w:ascii="Calibri" w:hAnsi="Calibri" w:cs="Calibri"/>
        </w:rPr>
      </w:pPr>
      <w:r w:rsidRPr="00141726">
        <w:rPr>
          <w:rFonts w:ascii="Calibri" w:hAnsi="Calibri" w:cs="Calibri"/>
        </w:rPr>
        <w:t xml:space="preserve">López-Medina, T., Mendoza-Ávila, I., Contreras-Barraza, N., Salazar-Sepúlveda, G., &amp; Vega-Muñoz, A. (2021). Bibliometric Mapping of Research Trends on Financial Behavior for Sustainability. </w:t>
      </w:r>
      <w:r w:rsidRPr="00141726">
        <w:rPr>
          <w:rFonts w:ascii="Calibri" w:hAnsi="Calibri" w:cs="Calibri"/>
          <w:i/>
          <w:iCs/>
        </w:rPr>
        <w:t>Sustainability</w:t>
      </w:r>
      <w:r w:rsidRPr="00141726">
        <w:rPr>
          <w:rFonts w:ascii="Calibri" w:hAnsi="Calibri" w:cs="Calibri"/>
        </w:rPr>
        <w:t xml:space="preserve">, </w:t>
      </w:r>
      <w:r w:rsidRPr="00141726">
        <w:rPr>
          <w:rFonts w:ascii="Calibri" w:hAnsi="Calibri" w:cs="Calibri"/>
          <w:i/>
          <w:iCs/>
        </w:rPr>
        <w:t>14</w:t>
      </w:r>
      <w:r w:rsidRPr="00141726">
        <w:rPr>
          <w:rFonts w:ascii="Calibri" w:hAnsi="Calibri" w:cs="Calibri"/>
        </w:rPr>
        <w:t>(1), 117. https://doi.org/10.3390/su14010117</w:t>
      </w:r>
    </w:p>
    <w:p w14:paraId="6174189E" w14:textId="77777777" w:rsidR="00141726" w:rsidRPr="00141726" w:rsidRDefault="00141726" w:rsidP="00141726">
      <w:pPr>
        <w:pStyle w:val="Bibliography"/>
        <w:rPr>
          <w:rFonts w:ascii="Calibri" w:hAnsi="Calibri" w:cs="Calibri"/>
        </w:rPr>
      </w:pPr>
      <w:r w:rsidRPr="00141726">
        <w:rPr>
          <w:rFonts w:ascii="Calibri" w:hAnsi="Calibri" w:cs="Calibri"/>
        </w:rPr>
        <w:lastRenderedPageBreak/>
        <w:t xml:space="preserve">Williams, A., Kennedy, S., Philipp, F., &amp; Whiteman, G. (2017). Systems thinking: A review of sustainability management research. </w:t>
      </w:r>
      <w:r w:rsidRPr="00141726">
        <w:rPr>
          <w:rFonts w:ascii="Calibri" w:hAnsi="Calibri" w:cs="Calibri"/>
          <w:i/>
          <w:iCs/>
        </w:rPr>
        <w:t>Journal of Cleaner Production</w:t>
      </w:r>
      <w:r w:rsidRPr="00141726">
        <w:rPr>
          <w:rFonts w:ascii="Calibri" w:hAnsi="Calibri" w:cs="Calibri"/>
        </w:rPr>
        <w:t xml:space="preserve">, </w:t>
      </w:r>
      <w:r w:rsidRPr="00141726">
        <w:rPr>
          <w:rFonts w:ascii="Calibri" w:hAnsi="Calibri" w:cs="Calibri"/>
          <w:i/>
          <w:iCs/>
        </w:rPr>
        <w:t>148</w:t>
      </w:r>
      <w:r w:rsidRPr="00141726">
        <w:rPr>
          <w:rFonts w:ascii="Calibri" w:hAnsi="Calibri" w:cs="Calibri"/>
        </w:rPr>
        <w:t>, 866–881. https://doi.org/10.1016/j.jclepro.2017.02.002</w:t>
      </w:r>
    </w:p>
    <w:p w14:paraId="1FD819F4" w14:textId="0E2EA68E" w:rsidR="00141726" w:rsidRPr="00141726" w:rsidRDefault="00141726" w:rsidP="00141726">
      <w:r>
        <w:fldChar w:fldCharType="end"/>
      </w:r>
    </w:p>
    <w:sectPr w:rsidR="00141726" w:rsidRPr="001417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ggioli, Nicholas" w:date="2022-12-02T11:12:00Z" w:initials="PN">
    <w:p w14:paraId="6435791F" w14:textId="77777777" w:rsidR="00AE3A53" w:rsidRDefault="00AE3A53">
      <w:pPr>
        <w:pStyle w:val="CommentText"/>
      </w:pPr>
      <w:r>
        <w:rPr>
          <w:rStyle w:val="CommentReference"/>
        </w:rPr>
        <w:annotationRef/>
      </w:r>
      <w:r>
        <w:t>Revise table:</w:t>
      </w:r>
    </w:p>
    <w:p w14:paraId="7A238944" w14:textId="77777777" w:rsidR="00AE3A53" w:rsidRDefault="00AE3A53">
      <w:pPr>
        <w:pStyle w:val="CommentText"/>
      </w:pPr>
    </w:p>
    <w:p w14:paraId="07CB60D1" w14:textId="77777777" w:rsidR="00AE3A53" w:rsidRDefault="00AE3A53">
      <w:pPr>
        <w:pStyle w:val="CommentText"/>
      </w:pPr>
      <w:r>
        <w:t>Title: “Publications by Year”</w:t>
      </w:r>
    </w:p>
    <w:p w14:paraId="2A274709" w14:textId="37F102AC" w:rsidR="00AE3A53" w:rsidRDefault="00AE3A53">
      <w:pPr>
        <w:pStyle w:val="CommentText"/>
      </w:pPr>
    </w:p>
  </w:comment>
  <w:comment w:id="1" w:author="Poggioli, Nicholas" w:date="2022-12-05T14:33:00Z" w:initials="PN">
    <w:p w14:paraId="068DDD00" w14:textId="77777777" w:rsidR="00A6153A" w:rsidRDefault="00A6153A" w:rsidP="00B83CE6">
      <w:pPr>
        <w:pStyle w:val="CommentText"/>
      </w:pPr>
      <w:r>
        <w:rPr>
          <w:rStyle w:val="CommentReference"/>
        </w:rPr>
        <w:annotationRef/>
      </w:r>
      <w:r>
        <w:t>Revise author names to only "Last name, Year", as in Williams et al. 2017 Table 3.</w:t>
      </w:r>
    </w:p>
  </w:comment>
  <w:comment w:id="5" w:author="Poggioli, Nicholas" w:date="2022-12-05T14:20:00Z" w:initials="PN">
    <w:p w14:paraId="0863A951" w14:textId="79483AE9" w:rsidR="00845E1C" w:rsidRDefault="005B3FE6" w:rsidP="009F71AA">
      <w:pPr>
        <w:pStyle w:val="CommentText"/>
      </w:pPr>
      <w:r>
        <w:rPr>
          <w:rStyle w:val="CommentReference"/>
        </w:rPr>
        <w:annotationRef/>
      </w:r>
      <w:r w:rsidR="00845E1C">
        <w:t>I would prefer to not use journal-level impact factor metrics in a table about individual papers.</w:t>
      </w:r>
    </w:p>
  </w:comment>
  <w:comment w:id="22" w:author="Poggioli, Nicholas" w:date="2022-12-05T14:36:00Z" w:initials="PN">
    <w:p w14:paraId="39619546" w14:textId="77777777" w:rsidR="00937DC0" w:rsidRDefault="00183898">
      <w:pPr>
        <w:pStyle w:val="CommentText"/>
      </w:pPr>
      <w:r>
        <w:rPr>
          <w:rStyle w:val="CommentReference"/>
        </w:rPr>
        <w:annotationRef/>
      </w:r>
      <w:r w:rsidR="00937DC0">
        <w:t>Miron, is this how you calculated the column?</w:t>
      </w:r>
    </w:p>
    <w:p w14:paraId="6FA86443" w14:textId="77777777" w:rsidR="00937DC0" w:rsidRDefault="00937DC0">
      <w:pPr>
        <w:pStyle w:val="CommentText"/>
      </w:pPr>
    </w:p>
    <w:p w14:paraId="4D9E0042" w14:textId="77777777" w:rsidR="00937DC0" w:rsidRDefault="00937DC0" w:rsidP="00FF152B">
      <w:pPr>
        <w:pStyle w:val="CommentText"/>
      </w:pPr>
      <w:r>
        <w:t>If not, please revise this so it describes how you calculated citations per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74709" w15:done="0"/>
  <w15:commentEx w15:paraId="068DDD00" w15:done="0"/>
  <w15:commentEx w15:paraId="0863A951" w15:done="0"/>
  <w15:commentEx w15:paraId="4D9E00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C23" w16cex:dateUtc="2022-12-02T16:12:00Z"/>
  <w16cex:commentExtensible w16cex:durableId="27387FA2" w16cex:dateUtc="2022-12-05T19:33:00Z"/>
  <w16cex:commentExtensible w16cex:durableId="27387CC3" w16cex:dateUtc="2022-12-05T19:20:00Z"/>
  <w16cex:commentExtensible w16cex:durableId="27388086" w16cex:dateUtc="2022-12-05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74709" w16cid:durableId="27345C23"/>
  <w16cid:commentId w16cid:paraId="068DDD00" w16cid:durableId="27387FA2"/>
  <w16cid:commentId w16cid:paraId="0863A951" w16cid:durableId="27387CC3"/>
  <w16cid:commentId w16cid:paraId="4D9E0042" w16cid:durableId="273880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19B"/>
    <w:multiLevelType w:val="hybridMultilevel"/>
    <w:tmpl w:val="FD0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260F7"/>
    <w:multiLevelType w:val="hybridMultilevel"/>
    <w:tmpl w:val="ACB89982"/>
    <w:lvl w:ilvl="0" w:tplc="3202DF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7149399">
    <w:abstractNumId w:val="2"/>
  </w:num>
  <w:num w:numId="2" w16cid:durableId="2086876019">
    <w:abstractNumId w:val="2"/>
  </w:num>
  <w:num w:numId="3" w16cid:durableId="415707932">
    <w:abstractNumId w:val="0"/>
  </w:num>
  <w:num w:numId="4" w16cid:durableId="539515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ggioli, Nicholas">
    <w15:presenceInfo w15:providerId="AD" w15:userId="S::poggiolin@appstate.edu::797d1420-5407-4162-a973-71510f4ec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63"/>
    <w:rsid w:val="00066556"/>
    <w:rsid w:val="00067198"/>
    <w:rsid w:val="000A0C64"/>
    <w:rsid w:val="000B580B"/>
    <w:rsid w:val="000C11B1"/>
    <w:rsid w:val="00141726"/>
    <w:rsid w:val="00183898"/>
    <w:rsid w:val="001C0643"/>
    <w:rsid w:val="001F3726"/>
    <w:rsid w:val="00233CCB"/>
    <w:rsid w:val="0023698E"/>
    <w:rsid w:val="00276DFD"/>
    <w:rsid w:val="002829D3"/>
    <w:rsid w:val="0028389F"/>
    <w:rsid w:val="00380187"/>
    <w:rsid w:val="003D6BB8"/>
    <w:rsid w:val="003D71F7"/>
    <w:rsid w:val="0044472A"/>
    <w:rsid w:val="004B498E"/>
    <w:rsid w:val="0055055E"/>
    <w:rsid w:val="0057647E"/>
    <w:rsid w:val="00597DFC"/>
    <w:rsid w:val="005A3397"/>
    <w:rsid w:val="005B3FE6"/>
    <w:rsid w:val="005C0D88"/>
    <w:rsid w:val="005D6D0E"/>
    <w:rsid w:val="005F2EFB"/>
    <w:rsid w:val="0060691D"/>
    <w:rsid w:val="0066198D"/>
    <w:rsid w:val="007614E8"/>
    <w:rsid w:val="00845E1C"/>
    <w:rsid w:val="008F7C9D"/>
    <w:rsid w:val="0092646D"/>
    <w:rsid w:val="00937DC0"/>
    <w:rsid w:val="009D7663"/>
    <w:rsid w:val="009F1D16"/>
    <w:rsid w:val="00A10492"/>
    <w:rsid w:val="00A13CCA"/>
    <w:rsid w:val="00A6153A"/>
    <w:rsid w:val="00A925B3"/>
    <w:rsid w:val="00AD53CF"/>
    <w:rsid w:val="00AE3A53"/>
    <w:rsid w:val="00B17AE7"/>
    <w:rsid w:val="00BD7AA0"/>
    <w:rsid w:val="00C271CC"/>
    <w:rsid w:val="00C634B9"/>
    <w:rsid w:val="00DB24D9"/>
    <w:rsid w:val="00DD0C3D"/>
    <w:rsid w:val="00E85AF6"/>
    <w:rsid w:val="00E97390"/>
    <w:rsid w:val="00EC0873"/>
    <w:rsid w:val="00EC142D"/>
    <w:rsid w:val="00F1068D"/>
    <w:rsid w:val="00F1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B53"/>
  <w15:chartTrackingRefBased/>
  <w15:docId w15:val="{CEA3B49F-BE50-4F9E-A25B-915D93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9D7663"/>
    <w:pPr>
      <w:keepNext/>
      <w:keepLines/>
      <w:spacing w:before="240" w:after="240" w:line="360" w:lineRule="auto"/>
      <w:outlineLvl w:val="0"/>
    </w:pPr>
    <w:rPr>
      <w:rFonts w:cs="Times New Roman"/>
      <w:b/>
      <w:bCs/>
      <w:caps/>
      <w:sz w:val="24"/>
      <w:szCs w:val="24"/>
    </w:rPr>
  </w:style>
  <w:style w:type="paragraph" w:styleId="Heading2">
    <w:name w:val="heading 2"/>
    <w:basedOn w:val="Normal"/>
    <w:next w:val="Normal"/>
    <w:link w:val="Heading2Char"/>
    <w:uiPriority w:val="9"/>
    <w:unhideWhenUsed/>
    <w:qFormat/>
    <w:rsid w:val="0014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3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customStyle="1" w:styleId="Heading1Char">
    <w:name w:val="Heading 1 Char"/>
    <w:basedOn w:val="DefaultParagraphFont"/>
    <w:link w:val="Heading1"/>
    <w:uiPriority w:val="9"/>
    <w:rsid w:val="009D7663"/>
    <w:rPr>
      <w:rFonts w:cs="Times New Roman"/>
      <w:b/>
      <w:bCs/>
      <w:caps/>
      <w:sz w:val="24"/>
      <w:szCs w:val="24"/>
    </w:rPr>
  </w:style>
  <w:style w:type="character" w:customStyle="1" w:styleId="Heading2Char">
    <w:name w:val="Heading 2 Char"/>
    <w:basedOn w:val="DefaultParagraphFont"/>
    <w:link w:val="Heading2"/>
    <w:uiPriority w:val="9"/>
    <w:rsid w:val="001417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41726"/>
    <w:pPr>
      <w:spacing w:after="0" w:line="480" w:lineRule="auto"/>
      <w:ind w:left="720" w:hanging="720"/>
    </w:pPr>
  </w:style>
  <w:style w:type="table" w:styleId="TableGrid">
    <w:name w:val="Table Grid"/>
    <w:basedOn w:val="TableNormal"/>
    <w:uiPriority w:val="39"/>
    <w:rsid w:val="0028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9D3"/>
    <w:rPr>
      <w:color w:val="0000FF"/>
      <w:u w:val="single"/>
    </w:rPr>
  </w:style>
  <w:style w:type="character" w:styleId="CommentReference">
    <w:name w:val="annotation reference"/>
    <w:basedOn w:val="DefaultParagraphFont"/>
    <w:uiPriority w:val="99"/>
    <w:semiHidden/>
    <w:unhideWhenUsed/>
    <w:rsid w:val="00AE3A53"/>
    <w:rPr>
      <w:sz w:val="16"/>
      <w:szCs w:val="16"/>
    </w:rPr>
  </w:style>
  <w:style w:type="paragraph" w:styleId="CommentText">
    <w:name w:val="annotation text"/>
    <w:basedOn w:val="Normal"/>
    <w:link w:val="CommentTextChar"/>
    <w:uiPriority w:val="99"/>
    <w:unhideWhenUsed/>
    <w:rsid w:val="00AE3A53"/>
    <w:rPr>
      <w:sz w:val="20"/>
      <w:szCs w:val="20"/>
    </w:rPr>
  </w:style>
  <w:style w:type="character" w:customStyle="1" w:styleId="CommentTextChar">
    <w:name w:val="Comment Text Char"/>
    <w:basedOn w:val="DefaultParagraphFont"/>
    <w:link w:val="CommentText"/>
    <w:uiPriority w:val="99"/>
    <w:rsid w:val="00AE3A53"/>
    <w:rPr>
      <w:sz w:val="20"/>
      <w:szCs w:val="20"/>
    </w:rPr>
  </w:style>
  <w:style w:type="paragraph" w:styleId="CommentSubject">
    <w:name w:val="annotation subject"/>
    <w:basedOn w:val="CommentText"/>
    <w:next w:val="CommentText"/>
    <w:link w:val="CommentSubjectChar"/>
    <w:uiPriority w:val="99"/>
    <w:semiHidden/>
    <w:unhideWhenUsed/>
    <w:rsid w:val="00AE3A53"/>
    <w:rPr>
      <w:b/>
      <w:bCs/>
    </w:rPr>
  </w:style>
  <w:style w:type="character" w:customStyle="1" w:styleId="CommentSubjectChar">
    <w:name w:val="Comment Subject Char"/>
    <w:basedOn w:val="CommentTextChar"/>
    <w:link w:val="CommentSubject"/>
    <w:uiPriority w:val="99"/>
    <w:semiHidden/>
    <w:rsid w:val="00AE3A53"/>
    <w:rPr>
      <w:b/>
      <w:bCs/>
      <w:sz w:val="20"/>
      <w:szCs w:val="20"/>
    </w:rPr>
  </w:style>
  <w:style w:type="character" w:customStyle="1" w:styleId="Heading3Char">
    <w:name w:val="Heading 3 Char"/>
    <w:basedOn w:val="DefaultParagraphFont"/>
    <w:link w:val="Heading3"/>
    <w:uiPriority w:val="9"/>
    <w:rsid w:val="00AE3A5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45E1C"/>
    <w:pPr>
      <w:keepNext/>
      <w:spacing w:before="0" w:after="200"/>
    </w:pPr>
    <w:rPr>
      <w:b/>
      <w:i/>
      <w:iCs/>
      <w:szCs w:val="18"/>
    </w:rPr>
  </w:style>
  <w:style w:type="paragraph" w:styleId="Revision">
    <w:name w:val="Revision"/>
    <w:hidden/>
    <w:uiPriority w:val="99"/>
    <w:semiHidden/>
    <w:rsid w:val="00A61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9561">
      <w:bodyDiv w:val="1"/>
      <w:marLeft w:val="0"/>
      <w:marRight w:val="0"/>
      <w:marTop w:val="0"/>
      <w:marBottom w:val="0"/>
      <w:divBdr>
        <w:top w:val="none" w:sz="0" w:space="0" w:color="auto"/>
        <w:left w:val="none" w:sz="0" w:space="0" w:color="auto"/>
        <w:bottom w:val="none" w:sz="0" w:space="0" w:color="auto"/>
        <w:right w:val="none" w:sz="0" w:space="0" w:color="auto"/>
      </w:divBdr>
    </w:div>
    <w:div w:id="105976878">
      <w:bodyDiv w:val="1"/>
      <w:marLeft w:val="0"/>
      <w:marRight w:val="0"/>
      <w:marTop w:val="0"/>
      <w:marBottom w:val="0"/>
      <w:divBdr>
        <w:top w:val="none" w:sz="0" w:space="0" w:color="auto"/>
        <w:left w:val="none" w:sz="0" w:space="0" w:color="auto"/>
        <w:bottom w:val="none" w:sz="0" w:space="0" w:color="auto"/>
        <w:right w:val="none" w:sz="0" w:space="0" w:color="auto"/>
      </w:divBdr>
    </w:div>
    <w:div w:id="236210982">
      <w:bodyDiv w:val="1"/>
      <w:marLeft w:val="0"/>
      <w:marRight w:val="0"/>
      <w:marTop w:val="0"/>
      <w:marBottom w:val="0"/>
      <w:divBdr>
        <w:top w:val="none" w:sz="0" w:space="0" w:color="auto"/>
        <w:left w:val="none" w:sz="0" w:space="0" w:color="auto"/>
        <w:bottom w:val="none" w:sz="0" w:space="0" w:color="auto"/>
        <w:right w:val="none" w:sz="0" w:space="0" w:color="auto"/>
      </w:divBdr>
    </w:div>
    <w:div w:id="560024651">
      <w:bodyDiv w:val="1"/>
      <w:marLeft w:val="0"/>
      <w:marRight w:val="0"/>
      <w:marTop w:val="0"/>
      <w:marBottom w:val="0"/>
      <w:divBdr>
        <w:top w:val="none" w:sz="0" w:space="0" w:color="auto"/>
        <w:left w:val="none" w:sz="0" w:space="0" w:color="auto"/>
        <w:bottom w:val="none" w:sz="0" w:space="0" w:color="auto"/>
        <w:right w:val="none" w:sz="0" w:space="0" w:color="auto"/>
      </w:divBdr>
    </w:div>
    <w:div w:id="709840218">
      <w:bodyDiv w:val="1"/>
      <w:marLeft w:val="0"/>
      <w:marRight w:val="0"/>
      <w:marTop w:val="0"/>
      <w:marBottom w:val="0"/>
      <w:divBdr>
        <w:top w:val="none" w:sz="0" w:space="0" w:color="auto"/>
        <w:left w:val="none" w:sz="0" w:space="0" w:color="auto"/>
        <w:bottom w:val="none" w:sz="0" w:space="0" w:color="auto"/>
        <w:right w:val="none" w:sz="0" w:space="0" w:color="auto"/>
      </w:divBdr>
    </w:div>
    <w:div w:id="805657289">
      <w:bodyDiv w:val="1"/>
      <w:marLeft w:val="0"/>
      <w:marRight w:val="0"/>
      <w:marTop w:val="0"/>
      <w:marBottom w:val="0"/>
      <w:divBdr>
        <w:top w:val="none" w:sz="0" w:space="0" w:color="auto"/>
        <w:left w:val="none" w:sz="0" w:space="0" w:color="auto"/>
        <w:bottom w:val="none" w:sz="0" w:space="0" w:color="auto"/>
        <w:right w:val="none" w:sz="0" w:space="0" w:color="auto"/>
      </w:divBdr>
    </w:div>
    <w:div w:id="1046029822">
      <w:bodyDiv w:val="1"/>
      <w:marLeft w:val="0"/>
      <w:marRight w:val="0"/>
      <w:marTop w:val="0"/>
      <w:marBottom w:val="0"/>
      <w:divBdr>
        <w:top w:val="none" w:sz="0" w:space="0" w:color="auto"/>
        <w:left w:val="none" w:sz="0" w:space="0" w:color="auto"/>
        <w:bottom w:val="none" w:sz="0" w:space="0" w:color="auto"/>
        <w:right w:val="none" w:sz="0" w:space="0" w:color="auto"/>
      </w:divBdr>
    </w:div>
    <w:div w:id="1289243723">
      <w:bodyDiv w:val="1"/>
      <w:marLeft w:val="0"/>
      <w:marRight w:val="0"/>
      <w:marTop w:val="0"/>
      <w:marBottom w:val="0"/>
      <w:divBdr>
        <w:top w:val="none" w:sz="0" w:space="0" w:color="auto"/>
        <w:left w:val="none" w:sz="0" w:space="0" w:color="auto"/>
        <w:bottom w:val="none" w:sz="0" w:space="0" w:color="auto"/>
        <w:right w:val="none" w:sz="0" w:space="0" w:color="auto"/>
      </w:divBdr>
    </w:div>
    <w:div w:id="1395808887">
      <w:bodyDiv w:val="1"/>
      <w:marLeft w:val="0"/>
      <w:marRight w:val="0"/>
      <w:marTop w:val="0"/>
      <w:marBottom w:val="0"/>
      <w:divBdr>
        <w:top w:val="none" w:sz="0" w:space="0" w:color="auto"/>
        <w:left w:val="none" w:sz="0" w:space="0" w:color="auto"/>
        <w:bottom w:val="none" w:sz="0" w:space="0" w:color="auto"/>
        <w:right w:val="none" w:sz="0" w:space="0" w:color="auto"/>
      </w:divBdr>
    </w:div>
    <w:div w:id="1476138660">
      <w:bodyDiv w:val="1"/>
      <w:marLeft w:val="0"/>
      <w:marRight w:val="0"/>
      <w:marTop w:val="0"/>
      <w:marBottom w:val="0"/>
      <w:divBdr>
        <w:top w:val="none" w:sz="0" w:space="0" w:color="auto"/>
        <w:left w:val="none" w:sz="0" w:space="0" w:color="auto"/>
        <w:bottom w:val="none" w:sz="0" w:space="0" w:color="auto"/>
        <w:right w:val="none" w:sz="0" w:space="0" w:color="auto"/>
      </w:divBdr>
    </w:div>
    <w:div w:id="1745029127">
      <w:bodyDiv w:val="1"/>
      <w:marLeft w:val="0"/>
      <w:marRight w:val="0"/>
      <w:marTop w:val="0"/>
      <w:marBottom w:val="0"/>
      <w:divBdr>
        <w:top w:val="none" w:sz="0" w:space="0" w:color="auto"/>
        <w:left w:val="none" w:sz="0" w:space="0" w:color="auto"/>
        <w:bottom w:val="none" w:sz="0" w:space="0" w:color="auto"/>
        <w:right w:val="none" w:sz="0" w:space="0" w:color="auto"/>
      </w:divBdr>
    </w:div>
    <w:div w:id="1751389881">
      <w:bodyDiv w:val="1"/>
      <w:marLeft w:val="0"/>
      <w:marRight w:val="0"/>
      <w:marTop w:val="0"/>
      <w:marBottom w:val="0"/>
      <w:divBdr>
        <w:top w:val="none" w:sz="0" w:space="0" w:color="auto"/>
        <w:left w:val="none" w:sz="0" w:space="0" w:color="auto"/>
        <w:bottom w:val="none" w:sz="0" w:space="0" w:color="auto"/>
        <w:right w:val="none" w:sz="0" w:space="0" w:color="auto"/>
      </w:divBdr>
    </w:div>
    <w:div w:id="1942640787">
      <w:bodyDiv w:val="1"/>
      <w:marLeft w:val="0"/>
      <w:marRight w:val="0"/>
      <w:marTop w:val="0"/>
      <w:marBottom w:val="0"/>
      <w:divBdr>
        <w:top w:val="none" w:sz="0" w:space="0" w:color="auto"/>
        <w:left w:val="none" w:sz="0" w:space="0" w:color="auto"/>
        <w:bottom w:val="none" w:sz="0" w:space="0" w:color="auto"/>
        <w:right w:val="none" w:sz="0" w:space="0" w:color="auto"/>
      </w:divBdr>
    </w:div>
    <w:div w:id="1947076638">
      <w:bodyDiv w:val="1"/>
      <w:marLeft w:val="0"/>
      <w:marRight w:val="0"/>
      <w:marTop w:val="0"/>
      <w:marBottom w:val="0"/>
      <w:divBdr>
        <w:top w:val="none" w:sz="0" w:space="0" w:color="auto"/>
        <w:left w:val="none" w:sz="0" w:space="0" w:color="auto"/>
        <w:bottom w:val="none" w:sz="0" w:space="0" w:color="auto"/>
        <w:right w:val="none" w:sz="0" w:space="0" w:color="auto"/>
      </w:divBdr>
    </w:div>
    <w:div w:id="20402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Poggioli, Nicholas</cp:lastModifiedBy>
  <cp:revision>13</cp:revision>
  <dcterms:created xsi:type="dcterms:W3CDTF">2022-11-16T16:09:00Z</dcterms:created>
  <dcterms:modified xsi:type="dcterms:W3CDTF">2022-12-05T19:48:00Z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id="zpNLwLXO"/&gt;&lt;style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