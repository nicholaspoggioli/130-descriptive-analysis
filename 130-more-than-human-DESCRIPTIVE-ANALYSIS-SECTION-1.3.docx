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5B968" w14:textId="77777777" w:rsidR="009D7663" w:rsidRDefault="009D7663" w:rsidP="009D7663">
      <w:pPr>
        <w:pStyle w:val="Heading1"/>
      </w:pPr>
      <w:r>
        <w:t>Descriptive Analysis Results</w:t>
      </w:r>
    </w:p>
    <w:p w14:paraId="1380C29A" w14:textId="27E7F30B" w:rsidR="00141726" w:rsidRDefault="00141726" w:rsidP="00141726">
      <w:pPr>
        <w:pStyle w:val="Heading2"/>
      </w:pPr>
      <w:r>
        <w:t>P</w:t>
      </w:r>
      <w:r w:rsidR="009D7663">
        <w:t xml:space="preserve">ublications by </w:t>
      </w:r>
      <w:r w:rsidR="005B3FE6">
        <w:t>year and journal</w:t>
      </w:r>
    </w:p>
    <w:p w14:paraId="3EE11C2A" w14:textId="77777777" w:rsidR="0060691D" w:rsidRPr="003D6BB8" w:rsidRDefault="00141726" w:rsidP="00141726">
      <w:pPr>
        <w:rPr>
          <w:rFonts w:asciiTheme="majorBidi" w:hAnsiTheme="majorBidi" w:cstheme="majorBidi"/>
        </w:rPr>
      </w:pPr>
      <w:r w:rsidRPr="002829D3">
        <w:rPr>
          <w:rFonts w:asciiTheme="majorBidi" w:hAnsiTheme="majorBidi"/>
        </w:rPr>
        <w:t xml:space="preserve">See Figure 1 in </w:t>
      </w:r>
      <w:r w:rsidRPr="002829D3">
        <w:rPr>
          <w:rFonts w:asciiTheme="majorBidi" w:hAnsiTheme="majorBidi"/>
        </w:rPr>
        <w:fldChar w:fldCharType="begin"/>
      </w:r>
      <w:r w:rsidRPr="002829D3">
        <w:rPr>
          <w:rFonts w:asciiTheme="majorBidi" w:hAnsiTheme="majorBidi"/>
        </w:rPr>
        <w:instrText xml:space="preserve"> ADDIN ZOTERO_ITEM CSL_CITATION {"citationID":"n6rEtrrU","properties":{"formattedCitation":"(Williams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2829D3">
        <w:rPr>
          <w:rFonts w:asciiTheme="majorBidi" w:hAnsiTheme="majorBidi"/>
        </w:rPr>
        <w:fldChar w:fldCharType="separate"/>
      </w:r>
      <w:r w:rsidRPr="002829D3">
        <w:rPr>
          <w:rFonts w:asciiTheme="majorBidi" w:hAnsiTheme="majorBidi"/>
        </w:rPr>
        <w:t>(Williams et al., 2017)</w:t>
      </w:r>
      <w:r w:rsidRPr="002829D3">
        <w:rPr>
          <w:rFonts w:asciiTheme="majorBidi" w:hAnsiTheme="majorBidi"/>
        </w:rPr>
        <w:fldChar w:fldCharType="end"/>
      </w:r>
      <w:r w:rsidRPr="002829D3">
        <w:rPr>
          <w:rFonts w:asciiTheme="majorBidi" w:hAnsiTheme="majorBidi"/>
        </w:rPr>
        <w:t xml:space="preserve"> </w:t>
      </w:r>
    </w:p>
    <w:p w14:paraId="5C992E80" w14:textId="5A1D266E" w:rsidR="005B3FE6" w:rsidRDefault="005B3FE6" w:rsidP="00845E1C">
      <w:pPr>
        <w:pStyle w:val="Caption"/>
      </w:pPr>
      <w:r>
        <w:t xml:space="preserve">Figure </w:t>
      </w:r>
      <w:r>
        <w:fldChar w:fldCharType="begin"/>
      </w:r>
      <w:r>
        <w:instrText xml:space="preserve"> SEQ Figure \* ARABIC </w:instrText>
      </w:r>
      <w:r>
        <w:fldChar w:fldCharType="separate"/>
      </w:r>
      <w:r w:rsidR="00F1068D">
        <w:rPr>
          <w:noProof/>
        </w:rPr>
        <w:t>1</w:t>
      </w:r>
      <w:r>
        <w:fldChar w:fldCharType="end"/>
      </w:r>
      <w:r>
        <w:t>: Publications per year.</w:t>
      </w:r>
    </w:p>
    <w:p w14:paraId="7B0878D8" w14:textId="1C0115CF" w:rsidR="00DC42EC" w:rsidRDefault="00DC42EC" w:rsidP="00141726">
      <w:pPr>
        <w:rPr>
          <w:ins w:id="0" w:author="Avidan, Miron" w:date="2022-12-09T09:41:00Z"/>
        </w:rPr>
      </w:pPr>
      <w:ins w:id="1" w:author="Avidan, Miron" w:date="2022-12-09T09:41:00Z">
        <w:r>
          <w:rPr>
            <w:noProof/>
          </w:rPr>
          <w:drawing>
            <wp:inline distT="0" distB="0" distL="0" distR="0" wp14:anchorId="46BBE64E" wp14:editId="317F2690">
              <wp:extent cx="4572000" cy="2743200"/>
              <wp:effectExtent l="0" t="0" r="12700" b="12700"/>
              <wp:docPr id="4" name="Chart 4">
                <a:extLst xmlns:a="http://schemas.openxmlformats.org/drawingml/2006/main">
                  <a:ext uri="{FF2B5EF4-FFF2-40B4-BE49-F238E27FC236}">
                    <a16:creationId xmlns:a16="http://schemas.microsoft.com/office/drawing/2014/main" id="{844240E5-27DC-14B8-B367-4ECFC01E4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ins>
    </w:p>
    <w:p w14:paraId="70AE7313" w14:textId="4E25AA76" w:rsidR="000359E8" w:rsidRPr="000359E8" w:rsidRDefault="000359E8" w:rsidP="000359E8">
      <w:pPr>
        <w:rPr>
          <w:ins w:id="2" w:author="Avidan, Miron" w:date="2022-12-09T09:41:00Z"/>
          <w:rFonts w:asciiTheme="majorBidi" w:hAnsiTheme="majorBidi"/>
        </w:rPr>
      </w:pPr>
      <w:ins w:id="3" w:author="Avidan, Miron" w:date="2022-12-09T09:41:00Z">
        <w:r w:rsidRPr="000359E8">
          <w:rPr>
            <w:rFonts w:asciiTheme="majorBidi" w:hAnsiTheme="majorBidi"/>
          </w:rPr>
          <w:t>According to Figure 1</w:t>
        </w:r>
        <w:r>
          <w:rPr>
            <w:rFonts w:asciiTheme="majorBidi" w:hAnsiTheme="majorBidi"/>
          </w:rPr>
          <w:t xml:space="preserve">, the literature on non-human stakeholders has been very sparse for the past three decades. Nevertheless, it seems like it is finally gaining traction in recent years. Our database contains 60 publications from 2019-2022 compared to only 36 publications from earlier periods. </w:t>
        </w:r>
      </w:ins>
    </w:p>
    <w:p w14:paraId="39814533" w14:textId="0787680A" w:rsidR="0060691D" w:rsidRDefault="00A925B3" w:rsidP="00141726">
      <w:commentRangeStart w:id="4"/>
      <w:del w:id="5" w:author="Avidan, Miron" w:date="2022-12-09T09:41:00Z">
        <w:r>
          <w:rPr>
            <w:noProof/>
            <w:lang w:val="en-CA" w:eastAsia="en-CA"/>
          </w:rPr>
          <w:drawing>
            <wp:inline distT="0" distB="0" distL="0" distR="0" wp14:anchorId="70AEF676" wp14:editId="0331FADE">
              <wp:extent cx="4597400" cy="2755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4597400" cy="2755900"/>
                      </a:xfrm>
                      <a:prstGeom prst="rect">
                        <a:avLst/>
                      </a:prstGeom>
                    </pic:spPr>
                  </pic:pic>
                </a:graphicData>
              </a:graphic>
            </wp:inline>
          </w:drawing>
        </w:r>
      </w:del>
      <w:commentRangeEnd w:id="4"/>
      <w:r w:rsidR="00AE3A53">
        <w:rPr>
          <w:rStyle w:val="CommentReference"/>
        </w:rPr>
        <w:commentReference w:id="4"/>
      </w:r>
    </w:p>
    <w:p w14:paraId="69247750" w14:textId="77777777" w:rsidR="000B580B" w:rsidRDefault="000B580B" w:rsidP="00141726">
      <w:pPr>
        <w:sectPr w:rsidR="000B580B">
          <w:pgSz w:w="12240" w:h="15840"/>
          <w:pgMar w:top="1440" w:right="1440" w:bottom="1440" w:left="1440" w:header="720" w:footer="720" w:gutter="0"/>
          <w:cols w:space="720"/>
          <w:docGrid w:linePitch="360"/>
        </w:sectPr>
      </w:pPr>
    </w:p>
    <w:p w14:paraId="3726678D" w14:textId="50DDD86E" w:rsidR="00F1068D" w:rsidRDefault="00F1068D" w:rsidP="00F1068D">
      <w:pPr>
        <w:pStyle w:val="Caption"/>
      </w:pPr>
      <w:r>
        <w:lastRenderedPageBreak/>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Pr="00F1068D">
        <w:t>Sources by number of articles, with Web of Science categories and impact factors for each journal.</w:t>
      </w:r>
    </w:p>
    <w:tbl>
      <w:tblPr>
        <w:tblStyle w:val="TableGrid"/>
        <w:tblW w:w="0" w:type="auto"/>
        <w:tblLook w:val="04A0" w:firstRow="1" w:lastRow="0" w:firstColumn="1" w:lastColumn="0" w:noHBand="0" w:noVBand="1"/>
      </w:tblPr>
      <w:tblGrid>
        <w:gridCol w:w="3238"/>
        <w:gridCol w:w="1018"/>
        <w:gridCol w:w="4595"/>
        <w:gridCol w:w="2120"/>
        <w:gridCol w:w="1979"/>
      </w:tblGrid>
      <w:tr w:rsidR="003D6BB8" w:rsidRPr="000B580B" w14:paraId="6F8FC1D2" w14:textId="77777777" w:rsidTr="000B580B">
        <w:tc>
          <w:tcPr>
            <w:tcW w:w="0" w:type="auto"/>
          </w:tcPr>
          <w:p w14:paraId="5993EDC7" w14:textId="7AEC344F" w:rsidR="003D6BB8" w:rsidRPr="000B580B" w:rsidRDefault="003D6BB8" w:rsidP="000B580B">
            <w:pPr>
              <w:spacing w:before="0" w:after="0"/>
              <w:rPr>
                <w:rFonts w:cstheme="minorHAnsi"/>
                <w:b/>
                <w:bCs/>
                <w:sz w:val="20"/>
                <w:szCs w:val="20"/>
              </w:rPr>
            </w:pPr>
            <w:r w:rsidRPr="000B580B">
              <w:rPr>
                <w:rFonts w:cstheme="minorHAnsi"/>
                <w:b/>
                <w:bCs/>
                <w:sz w:val="20"/>
                <w:szCs w:val="20"/>
              </w:rPr>
              <w:t>Source Title</w:t>
            </w:r>
          </w:p>
        </w:tc>
        <w:tc>
          <w:tcPr>
            <w:tcW w:w="0" w:type="auto"/>
          </w:tcPr>
          <w:p w14:paraId="1B15D984" w14:textId="0B7AE649" w:rsidR="003D6BB8" w:rsidRPr="000B580B" w:rsidRDefault="003D6BB8" w:rsidP="000B580B">
            <w:pPr>
              <w:spacing w:before="0" w:after="0"/>
              <w:rPr>
                <w:rFonts w:cstheme="minorHAnsi"/>
                <w:b/>
                <w:bCs/>
                <w:sz w:val="20"/>
                <w:szCs w:val="20"/>
              </w:rPr>
            </w:pPr>
            <w:r w:rsidRPr="000B580B">
              <w:rPr>
                <w:rFonts w:cstheme="minorHAnsi"/>
                <w:b/>
                <w:bCs/>
                <w:sz w:val="20"/>
                <w:szCs w:val="20"/>
              </w:rPr>
              <w:t>Articles</w:t>
            </w:r>
          </w:p>
        </w:tc>
        <w:tc>
          <w:tcPr>
            <w:tcW w:w="0" w:type="auto"/>
          </w:tcPr>
          <w:p w14:paraId="304657D9" w14:textId="3511FED7" w:rsidR="003D6BB8" w:rsidRPr="000B580B" w:rsidRDefault="003D6BB8" w:rsidP="000B580B">
            <w:pPr>
              <w:spacing w:before="0" w:after="0"/>
              <w:rPr>
                <w:rFonts w:cstheme="minorHAnsi"/>
                <w:b/>
                <w:bCs/>
                <w:sz w:val="20"/>
                <w:szCs w:val="20"/>
              </w:rPr>
            </w:pPr>
            <w:proofErr w:type="spellStart"/>
            <w:r w:rsidRPr="000B580B">
              <w:rPr>
                <w:rFonts w:cstheme="minorHAnsi"/>
                <w:b/>
                <w:bCs/>
                <w:sz w:val="20"/>
                <w:szCs w:val="20"/>
              </w:rPr>
              <w:t>WoS</w:t>
            </w:r>
            <w:proofErr w:type="spellEnd"/>
            <w:r w:rsidRPr="000B580B">
              <w:rPr>
                <w:rFonts w:cstheme="minorHAnsi"/>
                <w:b/>
                <w:bCs/>
                <w:sz w:val="20"/>
                <w:szCs w:val="20"/>
              </w:rPr>
              <w:t xml:space="preserve"> Categories</w:t>
            </w:r>
          </w:p>
        </w:tc>
        <w:tc>
          <w:tcPr>
            <w:tcW w:w="0" w:type="auto"/>
          </w:tcPr>
          <w:p w14:paraId="15A4F0D5" w14:textId="095815E9" w:rsidR="003D6BB8" w:rsidRPr="000B580B" w:rsidRDefault="003D6BB8" w:rsidP="000B580B">
            <w:pPr>
              <w:spacing w:before="0" w:after="0"/>
              <w:jc w:val="center"/>
              <w:rPr>
                <w:rFonts w:cstheme="minorHAnsi"/>
                <w:b/>
                <w:bCs/>
                <w:sz w:val="20"/>
                <w:szCs w:val="20"/>
              </w:rPr>
            </w:pPr>
            <w:r w:rsidRPr="000B580B">
              <w:rPr>
                <w:rFonts w:cstheme="minorHAnsi"/>
                <w:b/>
                <w:bCs/>
                <w:sz w:val="20"/>
                <w:szCs w:val="20"/>
              </w:rPr>
              <w:t>Journal Impact Factor (JIF)</w:t>
            </w:r>
            <w:r w:rsidR="005F2EFB" w:rsidRPr="000B580B">
              <w:rPr>
                <w:rFonts w:cstheme="minorHAnsi"/>
                <w:b/>
                <w:bCs/>
                <w:sz w:val="20"/>
                <w:szCs w:val="20"/>
              </w:rPr>
              <w:t xml:space="preserve"> 2021</w:t>
            </w:r>
          </w:p>
        </w:tc>
        <w:tc>
          <w:tcPr>
            <w:tcW w:w="0" w:type="auto"/>
          </w:tcPr>
          <w:p w14:paraId="73B7DC6A" w14:textId="604E4230" w:rsidR="003D6BB8" w:rsidRPr="000B580B" w:rsidRDefault="003D6BB8" w:rsidP="000B580B">
            <w:pPr>
              <w:spacing w:before="0" w:after="0"/>
              <w:jc w:val="center"/>
              <w:rPr>
                <w:rFonts w:cstheme="minorHAnsi"/>
                <w:b/>
                <w:bCs/>
                <w:sz w:val="20"/>
                <w:szCs w:val="20"/>
                <w:highlight w:val="yellow"/>
              </w:rPr>
            </w:pPr>
            <w:r w:rsidRPr="000B580B">
              <w:rPr>
                <w:rFonts w:cstheme="minorHAnsi"/>
                <w:b/>
                <w:bCs/>
                <w:sz w:val="20"/>
                <w:szCs w:val="20"/>
                <w:highlight w:val="yellow"/>
              </w:rPr>
              <w:t>Best JIF Quartile</w:t>
            </w:r>
          </w:p>
        </w:tc>
      </w:tr>
      <w:tr w:rsidR="003D6BB8" w:rsidRPr="000B580B" w14:paraId="75C827AB" w14:textId="77777777" w:rsidTr="000B580B">
        <w:tc>
          <w:tcPr>
            <w:tcW w:w="0" w:type="auto"/>
            <w:vAlign w:val="center"/>
          </w:tcPr>
          <w:p w14:paraId="790B841B" w14:textId="7ABD57EB" w:rsidR="003D6BB8" w:rsidRPr="000B580B" w:rsidRDefault="00233CCB" w:rsidP="000B580B">
            <w:pPr>
              <w:spacing w:before="0" w:after="0"/>
              <w:rPr>
                <w:rFonts w:cstheme="minorHAnsi"/>
                <w:sz w:val="20"/>
                <w:szCs w:val="20"/>
              </w:rPr>
            </w:pPr>
            <w:r w:rsidRPr="000B580B">
              <w:rPr>
                <w:rFonts w:cstheme="minorHAnsi"/>
                <w:sz w:val="20"/>
                <w:szCs w:val="20"/>
              </w:rPr>
              <w:t>Organization</w:t>
            </w:r>
          </w:p>
        </w:tc>
        <w:tc>
          <w:tcPr>
            <w:tcW w:w="0" w:type="auto"/>
            <w:vAlign w:val="center"/>
          </w:tcPr>
          <w:p w14:paraId="49D7F286" w14:textId="65182898" w:rsidR="003D6BB8" w:rsidRPr="000B580B" w:rsidRDefault="00233CCB" w:rsidP="000B580B">
            <w:pPr>
              <w:spacing w:before="0" w:after="0"/>
              <w:rPr>
                <w:rFonts w:cstheme="minorHAnsi"/>
                <w:sz w:val="20"/>
                <w:szCs w:val="20"/>
              </w:rPr>
            </w:pPr>
            <w:r w:rsidRPr="000B580B">
              <w:rPr>
                <w:rFonts w:cstheme="minorHAnsi"/>
                <w:sz w:val="20"/>
                <w:szCs w:val="20"/>
              </w:rPr>
              <w:t>9</w:t>
            </w:r>
          </w:p>
        </w:tc>
        <w:tc>
          <w:tcPr>
            <w:tcW w:w="0" w:type="auto"/>
            <w:vAlign w:val="center"/>
          </w:tcPr>
          <w:p w14:paraId="7C7FDC1D" w14:textId="72DA8A57" w:rsidR="003D6BB8" w:rsidRPr="000B580B" w:rsidRDefault="005F2EFB" w:rsidP="000B580B">
            <w:pPr>
              <w:spacing w:before="0" w:after="0"/>
              <w:rPr>
                <w:rFonts w:cstheme="minorHAnsi"/>
                <w:sz w:val="20"/>
                <w:szCs w:val="20"/>
              </w:rPr>
            </w:pPr>
            <w:r w:rsidRPr="000B580B">
              <w:rPr>
                <w:rFonts w:cstheme="minorHAnsi"/>
                <w:sz w:val="20"/>
                <w:szCs w:val="20"/>
              </w:rPr>
              <w:t>Management</w:t>
            </w:r>
          </w:p>
        </w:tc>
        <w:tc>
          <w:tcPr>
            <w:tcW w:w="0" w:type="auto"/>
            <w:vAlign w:val="center"/>
          </w:tcPr>
          <w:p w14:paraId="502C31C8" w14:textId="66349A06" w:rsidR="003D6BB8" w:rsidRPr="000B580B" w:rsidRDefault="00F1564D" w:rsidP="000B580B">
            <w:pPr>
              <w:spacing w:before="0" w:after="0"/>
              <w:jc w:val="center"/>
              <w:rPr>
                <w:rFonts w:cstheme="minorHAnsi"/>
                <w:sz w:val="20"/>
                <w:szCs w:val="20"/>
              </w:rPr>
            </w:pPr>
            <w:r w:rsidRPr="000B580B">
              <w:rPr>
                <w:rFonts w:cstheme="minorHAnsi"/>
                <w:sz w:val="20"/>
                <w:szCs w:val="20"/>
              </w:rPr>
              <w:t>3.301</w:t>
            </w:r>
          </w:p>
        </w:tc>
        <w:tc>
          <w:tcPr>
            <w:tcW w:w="0" w:type="auto"/>
            <w:vAlign w:val="center"/>
          </w:tcPr>
          <w:p w14:paraId="32CA25C1" w14:textId="77777777"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Q2 (2017-2020)</w:t>
            </w:r>
          </w:p>
          <w:p w14:paraId="4A7E9933" w14:textId="5003A0CB"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05878DA8" w14:textId="77777777" w:rsidTr="000B580B">
        <w:tc>
          <w:tcPr>
            <w:tcW w:w="0" w:type="auto"/>
          </w:tcPr>
          <w:p w14:paraId="1AA6CBC7" w14:textId="5DA86527" w:rsidR="003D6BB8" w:rsidRPr="000B580B" w:rsidRDefault="00233CCB" w:rsidP="000B580B">
            <w:pPr>
              <w:spacing w:before="0" w:after="0"/>
              <w:rPr>
                <w:rFonts w:cstheme="minorHAnsi"/>
                <w:sz w:val="20"/>
                <w:szCs w:val="20"/>
              </w:rPr>
            </w:pPr>
            <w:r w:rsidRPr="000B580B">
              <w:rPr>
                <w:rFonts w:cstheme="minorHAnsi"/>
                <w:sz w:val="20"/>
                <w:szCs w:val="20"/>
              </w:rPr>
              <w:t>Journal of Business Ethics</w:t>
            </w:r>
          </w:p>
        </w:tc>
        <w:tc>
          <w:tcPr>
            <w:tcW w:w="0" w:type="auto"/>
          </w:tcPr>
          <w:p w14:paraId="0BE44020" w14:textId="6ADA4E25" w:rsidR="003D6BB8" w:rsidRPr="000B580B" w:rsidRDefault="00233CCB" w:rsidP="000B580B">
            <w:pPr>
              <w:spacing w:before="0" w:after="0"/>
              <w:rPr>
                <w:rFonts w:cstheme="minorHAnsi"/>
                <w:sz w:val="20"/>
                <w:szCs w:val="20"/>
              </w:rPr>
            </w:pPr>
            <w:r w:rsidRPr="000B580B">
              <w:rPr>
                <w:rFonts w:cstheme="minorHAnsi"/>
                <w:sz w:val="20"/>
                <w:szCs w:val="20"/>
              </w:rPr>
              <w:t>8</w:t>
            </w:r>
          </w:p>
        </w:tc>
        <w:tc>
          <w:tcPr>
            <w:tcW w:w="0" w:type="auto"/>
          </w:tcPr>
          <w:p w14:paraId="4E7CD342" w14:textId="1A659E4E" w:rsidR="003D6BB8" w:rsidRPr="000B580B" w:rsidRDefault="005F2EFB" w:rsidP="000B580B">
            <w:pPr>
              <w:spacing w:before="0" w:after="0"/>
              <w:rPr>
                <w:rFonts w:cstheme="minorHAnsi"/>
                <w:sz w:val="20"/>
                <w:szCs w:val="20"/>
              </w:rPr>
            </w:pPr>
            <w:r w:rsidRPr="000B580B">
              <w:rPr>
                <w:rFonts w:cstheme="minorHAnsi"/>
                <w:sz w:val="20"/>
                <w:szCs w:val="20"/>
              </w:rPr>
              <w:t>Business; Ethics</w:t>
            </w:r>
          </w:p>
        </w:tc>
        <w:tc>
          <w:tcPr>
            <w:tcW w:w="0" w:type="auto"/>
          </w:tcPr>
          <w:p w14:paraId="25C15755" w14:textId="1EAFC003" w:rsidR="003D6BB8" w:rsidRPr="000B580B" w:rsidRDefault="00F1564D" w:rsidP="000B580B">
            <w:pPr>
              <w:spacing w:before="0" w:after="0"/>
              <w:jc w:val="center"/>
              <w:rPr>
                <w:rFonts w:cstheme="minorHAnsi"/>
                <w:sz w:val="20"/>
                <w:szCs w:val="20"/>
              </w:rPr>
            </w:pPr>
            <w:r w:rsidRPr="000B580B">
              <w:rPr>
                <w:rFonts w:cstheme="minorHAnsi"/>
                <w:sz w:val="20"/>
                <w:szCs w:val="20"/>
              </w:rPr>
              <w:t>6.331</w:t>
            </w:r>
          </w:p>
        </w:tc>
        <w:tc>
          <w:tcPr>
            <w:tcW w:w="0" w:type="auto"/>
          </w:tcPr>
          <w:p w14:paraId="75A9E0C2" w14:textId="20A65F62"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 2018</w:t>
            </w:r>
          </w:p>
          <w:p w14:paraId="05400EE1" w14:textId="1993FCC0"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3D6BB8" w:rsidRPr="000B580B" w14:paraId="1412F042" w14:textId="77777777" w:rsidTr="000B580B">
        <w:tc>
          <w:tcPr>
            <w:tcW w:w="0" w:type="auto"/>
          </w:tcPr>
          <w:p w14:paraId="3C52172F" w14:textId="3144CA6A" w:rsidR="003D6BB8" w:rsidRPr="000B580B" w:rsidRDefault="00233CCB" w:rsidP="000B580B">
            <w:pPr>
              <w:spacing w:before="0" w:after="0"/>
              <w:rPr>
                <w:rFonts w:cstheme="minorHAnsi"/>
                <w:sz w:val="20"/>
                <w:szCs w:val="20"/>
              </w:rPr>
            </w:pPr>
            <w:r w:rsidRPr="000B580B">
              <w:rPr>
                <w:rFonts w:cstheme="minorHAnsi"/>
                <w:sz w:val="20"/>
                <w:szCs w:val="20"/>
              </w:rPr>
              <w:t>Ecological Economics</w:t>
            </w:r>
          </w:p>
        </w:tc>
        <w:tc>
          <w:tcPr>
            <w:tcW w:w="0" w:type="auto"/>
          </w:tcPr>
          <w:p w14:paraId="345045E9" w14:textId="53F4D61B" w:rsidR="003D6BB8" w:rsidRPr="000B580B" w:rsidRDefault="00233CCB" w:rsidP="000B580B">
            <w:pPr>
              <w:spacing w:before="0" w:after="0"/>
              <w:rPr>
                <w:rFonts w:cstheme="minorHAnsi"/>
                <w:sz w:val="20"/>
                <w:szCs w:val="20"/>
              </w:rPr>
            </w:pPr>
            <w:r w:rsidRPr="000B580B">
              <w:rPr>
                <w:rFonts w:cstheme="minorHAnsi"/>
                <w:sz w:val="20"/>
                <w:szCs w:val="20"/>
              </w:rPr>
              <w:t>5</w:t>
            </w:r>
          </w:p>
        </w:tc>
        <w:tc>
          <w:tcPr>
            <w:tcW w:w="0" w:type="auto"/>
          </w:tcPr>
          <w:p w14:paraId="0696BB56" w14:textId="614BC8AD" w:rsidR="003D6BB8" w:rsidRPr="000B580B" w:rsidRDefault="005F2EFB" w:rsidP="000B580B">
            <w:pPr>
              <w:spacing w:before="0" w:after="0"/>
              <w:rPr>
                <w:rFonts w:cstheme="minorHAnsi"/>
                <w:sz w:val="20"/>
                <w:szCs w:val="20"/>
              </w:rPr>
            </w:pPr>
            <w:r w:rsidRPr="000B580B">
              <w:rPr>
                <w:rFonts w:cstheme="minorHAnsi"/>
                <w:sz w:val="20"/>
                <w:szCs w:val="20"/>
              </w:rPr>
              <w:t>Ecology; Economics; Environmental Sciences; Environmental Studies</w:t>
            </w:r>
          </w:p>
        </w:tc>
        <w:tc>
          <w:tcPr>
            <w:tcW w:w="0" w:type="auto"/>
          </w:tcPr>
          <w:p w14:paraId="5F9D94DA" w14:textId="0E4FB9FD" w:rsidR="003D6BB8" w:rsidRPr="000B580B" w:rsidRDefault="00F1564D" w:rsidP="000B580B">
            <w:pPr>
              <w:spacing w:before="0" w:after="0"/>
              <w:jc w:val="center"/>
              <w:rPr>
                <w:rFonts w:cstheme="minorHAnsi"/>
                <w:sz w:val="20"/>
                <w:szCs w:val="20"/>
              </w:rPr>
            </w:pPr>
            <w:r w:rsidRPr="000B580B">
              <w:rPr>
                <w:rFonts w:cstheme="minorHAnsi"/>
                <w:sz w:val="20"/>
                <w:szCs w:val="20"/>
              </w:rPr>
              <w:t>6.536</w:t>
            </w:r>
          </w:p>
        </w:tc>
        <w:tc>
          <w:tcPr>
            <w:tcW w:w="0" w:type="auto"/>
          </w:tcPr>
          <w:p w14:paraId="048B6412" w14:textId="042D0FC1" w:rsidR="003D6BB8"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Q1 (2017-2021)</w:t>
            </w:r>
          </w:p>
          <w:p w14:paraId="3B645B64" w14:textId="437C5763" w:rsidR="00A13CCA" w:rsidRPr="000B580B" w:rsidRDefault="00A13CCA"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3D6BB8" w:rsidRPr="000B580B" w14:paraId="7734704D" w14:textId="77777777" w:rsidTr="000B580B">
        <w:tc>
          <w:tcPr>
            <w:tcW w:w="0" w:type="auto"/>
          </w:tcPr>
          <w:p w14:paraId="3597E127" w14:textId="08E88572" w:rsidR="003D6BB8" w:rsidRPr="000B580B" w:rsidRDefault="00233CCB" w:rsidP="000B580B">
            <w:pPr>
              <w:spacing w:before="0" w:after="0"/>
              <w:rPr>
                <w:rFonts w:cstheme="minorHAnsi"/>
                <w:sz w:val="20"/>
                <w:szCs w:val="20"/>
              </w:rPr>
            </w:pPr>
            <w:r w:rsidRPr="000B580B">
              <w:rPr>
                <w:rFonts w:cstheme="minorHAnsi"/>
                <w:sz w:val="20"/>
                <w:szCs w:val="20"/>
              </w:rPr>
              <w:t>Leadership</w:t>
            </w:r>
          </w:p>
        </w:tc>
        <w:tc>
          <w:tcPr>
            <w:tcW w:w="0" w:type="auto"/>
          </w:tcPr>
          <w:p w14:paraId="1EA57275" w14:textId="72C69C9A" w:rsidR="003D6BB8" w:rsidRPr="000B580B" w:rsidRDefault="00233CCB" w:rsidP="000B580B">
            <w:pPr>
              <w:spacing w:before="0" w:after="0"/>
              <w:rPr>
                <w:rFonts w:cstheme="minorHAnsi"/>
                <w:sz w:val="20"/>
                <w:szCs w:val="20"/>
              </w:rPr>
            </w:pPr>
            <w:r w:rsidRPr="000B580B">
              <w:rPr>
                <w:rFonts w:cstheme="minorHAnsi"/>
                <w:sz w:val="20"/>
                <w:szCs w:val="20"/>
              </w:rPr>
              <w:t>4</w:t>
            </w:r>
          </w:p>
        </w:tc>
        <w:tc>
          <w:tcPr>
            <w:tcW w:w="0" w:type="auto"/>
          </w:tcPr>
          <w:p w14:paraId="4C24AB73" w14:textId="7A0AC632" w:rsidR="003D6BB8"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5D2366A" w14:textId="02CC1064" w:rsidR="003D6BB8" w:rsidRPr="000B580B" w:rsidRDefault="00F1564D" w:rsidP="000B580B">
            <w:pPr>
              <w:spacing w:before="0" w:after="0"/>
              <w:jc w:val="center"/>
              <w:rPr>
                <w:rFonts w:cstheme="minorHAnsi"/>
                <w:sz w:val="20"/>
                <w:szCs w:val="20"/>
              </w:rPr>
            </w:pPr>
            <w:r w:rsidRPr="000B580B">
              <w:rPr>
                <w:rFonts w:cstheme="minorHAnsi"/>
                <w:sz w:val="20"/>
                <w:szCs w:val="20"/>
              </w:rPr>
              <w:t>3.183</w:t>
            </w:r>
          </w:p>
        </w:tc>
        <w:tc>
          <w:tcPr>
            <w:tcW w:w="0" w:type="auto"/>
          </w:tcPr>
          <w:p w14:paraId="6C7A7D1E" w14:textId="77777777"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 and 2021)</w:t>
            </w:r>
          </w:p>
          <w:p w14:paraId="5C7E5FF7" w14:textId="198AD62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3D6BB8" w:rsidRPr="000B580B" w14:paraId="35D38AB9" w14:textId="77777777" w:rsidTr="000B580B">
        <w:tc>
          <w:tcPr>
            <w:tcW w:w="0" w:type="auto"/>
          </w:tcPr>
          <w:p w14:paraId="31C5378E" w14:textId="52F9464A" w:rsidR="003D6BB8" w:rsidRPr="000B580B" w:rsidRDefault="00233CCB" w:rsidP="000B580B">
            <w:pPr>
              <w:spacing w:before="0" w:after="0"/>
              <w:rPr>
                <w:rFonts w:cstheme="minorHAnsi"/>
                <w:sz w:val="20"/>
                <w:szCs w:val="20"/>
              </w:rPr>
            </w:pPr>
            <w:r w:rsidRPr="000B580B">
              <w:rPr>
                <w:rFonts w:cstheme="minorHAnsi"/>
                <w:sz w:val="20"/>
                <w:szCs w:val="20"/>
              </w:rPr>
              <w:t>Futures</w:t>
            </w:r>
          </w:p>
        </w:tc>
        <w:tc>
          <w:tcPr>
            <w:tcW w:w="0" w:type="auto"/>
          </w:tcPr>
          <w:p w14:paraId="75F1068B" w14:textId="4872B522"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3A94F909" w14:textId="51AF3956" w:rsidR="003D6BB8" w:rsidRPr="000B580B" w:rsidRDefault="0092646D" w:rsidP="000B580B">
            <w:pPr>
              <w:spacing w:before="0" w:after="0"/>
              <w:rPr>
                <w:rFonts w:cstheme="minorHAnsi"/>
                <w:sz w:val="20"/>
                <w:szCs w:val="20"/>
              </w:rPr>
            </w:pPr>
            <w:r w:rsidRPr="000B580B">
              <w:rPr>
                <w:rFonts w:cstheme="minorHAnsi"/>
                <w:sz w:val="20"/>
                <w:szCs w:val="20"/>
              </w:rPr>
              <w:t>Economics; Regional &amp; Urban Planning</w:t>
            </w:r>
          </w:p>
        </w:tc>
        <w:tc>
          <w:tcPr>
            <w:tcW w:w="0" w:type="auto"/>
          </w:tcPr>
          <w:p w14:paraId="00228F89" w14:textId="7920A0BA" w:rsidR="003D6BB8" w:rsidRPr="000B580B" w:rsidRDefault="00F1564D" w:rsidP="000B580B">
            <w:pPr>
              <w:spacing w:before="0" w:after="0"/>
              <w:jc w:val="center"/>
              <w:rPr>
                <w:rFonts w:cstheme="minorHAnsi"/>
                <w:sz w:val="20"/>
                <w:szCs w:val="20"/>
              </w:rPr>
            </w:pPr>
            <w:r w:rsidRPr="000B580B">
              <w:rPr>
                <w:rFonts w:cstheme="minorHAnsi"/>
                <w:sz w:val="20"/>
                <w:szCs w:val="20"/>
              </w:rPr>
              <w:t>3.788</w:t>
            </w:r>
          </w:p>
        </w:tc>
        <w:tc>
          <w:tcPr>
            <w:tcW w:w="0" w:type="auto"/>
          </w:tcPr>
          <w:p w14:paraId="4D0EF5E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(2017-2020)</w:t>
            </w:r>
          </w:p>
          <w:p w14:paraId="51FCC63B"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48E93643" w14:textId="69125046" w:rsidR="003D6BB8" w:rsidRPr="000B580B" w:rsidRDefault="003D6BB8" w:rsidP="000B580B">
            <w:pPr>
              <w:spacing w:before="0" w:after="0"/>
              <w:jc w:val="center"/>
              <w:rPr>
                <w:rFonts w:cstheme="minorHAnsi"/>
                <w:sz w:val="20"/>
                <w:szCs w:val="20"/>
                <w:highlight w:val="yellow"/>
              </w:rPr>
            </w:pPr>
          </w:p>
        </w:tc>
      </w:tr>
      <w:tr w:rsidR="003D6BB8" w:rsidRPr="000B580B" w14:paraId="2D15DE62" w14:textId="77777777" w:rsidTr="000B580B">
        <w:tc>
          <w:tcPr>
            <w:tcW w:w="0" w:type="auto"/>
          </w:tcPr>
          <w:p w14:paraId="0F7DB007" w14:textId="4C142B08" w:rsidR="003D6BB8" w:rsidRPr="000B580B" w:rsidRDefault="00233CCB" w:rsidP="000B580B">
            <w:pPr>
              <w:spacing w:before="0" w:after="0"/>
              <w:rPr>
                <w:rFonts w:cstheme="minorHAnsi"/>
                <w:sz w:val="20"/>
                <w:szCs w:val="20"/>
              </w:rPr>
            </w:pPr>
            <w:r w:rsidRPr="000B580B">
              <w:rPr>
                <w:rFonts w:cstheme="minorHAnsi"/>
                <w:sz w:val="20"/>
                <w:szCs w:val="20"/>
              </w:rPr>
              <w:t>Gender Work and Organization</w:t>
            </w:r>
          </w:p>
        </w:tc>
        <w:tc>
          <w:tcPr>
            <w:tcW w:w="0" w:type="auto"/>
          </w:tcPr>
          <w:p w14:paraId="63D6C7B2" w14:textId="739BB67C"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D89F" w14:textId="44A69BBC" w:rsidR="003D6BB8" w:rsidRPr="000B580B" w:rsidRDefault="0092646D" w:rsidP="000B580B">
            <w:pPr>
              <w:spacing w:before="0" w:after="0"/>
              <w:rPr>
                <w:rFonts w:cstheme="minorHAnsi"/>
                <w:sz w:val="20"/>
                <w:szCs w:val="20"/>
              </w:rPr>
            </w:pPr>
            <w:r w:rsidRPr="000B580B">
              <w:rPr>
                <w:rFonts w:cstheme="minorHAnsi"/>
                <w:sz w:val="20"/>
                <w:szCs w:val="20"/>
              </w:rPr>
              <w:t>Management; Women's Studies</w:t>
            </w:r>
          </w:p>
        </w:tc>
        <w:tc>
          <w:tcPr>
            <w:tcW w:w="0" w:type="auto"/>
          </w:tcPr>
          <w:p w14:paraId="44FE2740" w14:textId="52656A6B" w:rsidR="003D6BB8" w:rsidRPr="000B580B" w:rsidRDefault="00F1564D" w:rsidP="000B580B">
            <w:pPr>
              <w:spacing w:before="0" w:after="0"/>
              <w:jc w:val="center"/>
              <w:rPr>
                <w:rFonts w:cstheme="minorHAnsi"/>
                <w:sz w:val="20"/>
                <w:szCs w:val="20"/>
              </w:rPr>
            </w:pPr>
            <w:r w:rsidRPr="000B580B">
              <w:rPr>
                <w:rFonts w:cstheme="minorHAnsi"/>
                <w:sz w:val="20"/>
                <w:szCs w:val="20"/>
              </w:rPr>
              <w:t>5.428</w:t>
            </w:r>
          </w:p>
        </w:tc>
        <w:tc>
          <w:tcPr>
            <w:tcW w:w="0" w:type="auto"/>
          </w:tcPr>
          <w:p w14:paraId="7741F4D4" w14:textId="49211919" w:rsidR="003D6BB8"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Q2 (2017-2021 except 2020)</w:t>
            </w:r>
          </w:p>
          <w:p w14:paraId="201A3AA7" w14:textId="68293E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653493C5" w14:textId="1125EEAC" w:rsidR="00066556" w:rsidRPr="000B580B" w:rsidRDefault="00066556" w:rsidP="000B580B">
            <w:pPr>
              <w:spacing w:before="0" w:after="0"/>
              <w:jc w:val="center"/>
              <w:rPr>
                <w:rFonts w:cstheme="minorHAnsi"/>
                <w:sz w:val="20"/>
                <w:szCs w:val="20"/>
                <w:highlight w:val="yellow"/>
              </w:rPr>
            </w:pPr>
          </w:p>
        </w:tc>
      </w:tr>
      <w:tr w:rsidR="003D6BB8" w:rsidRPr="000B580B" w14:paraId="122019D5" w14:textId="77777777" w:rsidTr="000B580B">
        <w:tc>
          <w:tcPr>
            <w:tcW w:w="0" w:type="auto"/>
          </w:tcPr>
          <w:p w14:paraId="3B012C12" w14:textId="59B16553" w:rsidR="003D6BB8" w:rsidRPr="000B580B" w:rsidRDefault="00233CCB" w:rsidP="000B580B">
            <w:pPr>
              <w:spacing w:before="0" w:after="0"/>
              <w:rPr>
                <w:rFonts w:cstheme="minorHAnsi"/>
                <w:sz w:val="20"/>
                <w:szCs w:val="20"/>
              </w:rPr>
            </w:pPr>
            <w:r w:rsidRPr="000B580B">
              <w:rPr>
                <w:rFonts w:cstheme="minorHAnsi"/>
                <w:sz w:val="20"/>
                <w:szCs w:val="20"/>
              </w:rPr>
              <w:t>Journal of Business Research</w:t>
            </w:r>
          </w:p>
        </w:tc>
        <w:tc>
          <w:tcPr>
            <w:tcW w:w="0" w:type="auto"/>
          </w:tcPr>
          <w:p w14:paraId="3704798B" w14:textId="37B4AAC8" w:rsidR="003D6BB8"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41B79C84" w14:textId="4032D02D" w:rsidR="003D6BB8" w:rsidRPr="000B580B" w:rsidRDefault="0092646D" w:rsidP="000B580B">
            <w:pPr>
              <w:spacing w:before="0" w:after="0"/>
              <w:rPr>
                <w:rFonts w:cstheme="minorHAnsi"/>
                <w:sz w:val="20"/>
                <w:szCs w:val="20"/>
              </w:rPr>
            </w:pPr>
            <w:r w:rsidRPr="000B580B">
              <w:rPr>
                <w:rFonts w:cstheme="minorHAnsi"/>
                <w:sz w:val="20"/>
                <w:szCs w:val="20"/>
              </w:rPr>
              <w:t>Business</w:t>
            </w:r>
          </w:p>
        </w:tc>
        <w:tc>
          <w:tcPr>
            <w:tcW w:w="0" w:type="auto"/>
          </w:tcPr>
          <w:p w14:paraId="3BFC57AF" w14:textId="0E071BF1" w:rsidR="003D6BB8" w:rsidRPr="000B580B" w:rsidRDefault="00F1564D" w:rsidP="000B580B">
            <w:pPr>
              <w:spacing w:before="0" w:after="0"/>
              <w:jc w:val="center"/>
              <w:rPr>
                <w:rFonts w:cstheme="minorHAnsi"/>
                <w:sz w:val="20"/>
                <w:szCs w:val="20"/>
              </w:rPr>
            </w:pPr>
            <w:r w:rsidRPr="000B580B">
              <w:rPr>
                <w:rFonts w:cstheme="minorHAnsi"/>
                <w:sz w:val="20"/>
                <w:szCs w:val="20"/>
              </w:rPr>
              <w:t>10.969</w:t>
            </w:r>
          </w:p>
        </w:tc>
        <w:tc>
          <w:tcPr>
            <w:tcW w:w="0" w:type="auto"/>
          </w:tcPr>
          <w:p w14:paraId="4B80CA6D" w14:textId="2FAF81A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6E2A691" w14:textId="2F2D599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5ABCA558" w14:textId="77777777" w:rsidR="003D6BB8" w:rsidRPr="000B580B" w:rsidRDefault="003D6BB8" w:rsidP="000B580B">
            <w:pPr>
              <w:spacing w:before="0" w:after="0"/>
              <w:jc w:val="center"/>
              <w:rPr>
                <w:rFonts w:cstheme="minorHAnsi"/>
                <w:sz w:val="20"/>
                <w:szCs w:val="20"/>
                <w:highlight w:val="yellow"/>
              </w:rPr>
            </w:pPr>
          </w:p>
        </w:tc>
      </w:tr>
      <w:tr w:rsidR="00233CCB" w:rsidRPr="000B580B" w14:paraId="5A60C78C" w14:textId="77777777" w:rsidTr="000B580B">
        <w:tc>
          <w:tcPr>
            <w:tcW w:w="0" w:type="auto"/>
          </w:tcPr>
          <w:p w14:paraId="4A4271D9" w14:textId="1AF4FE05" w:rsidR="00233CCB" w:rsidRPr="000B580B" w:rsidRDefault="00233CCB" w:rsidP="000B580B">
            <w:pPr>
              <w:spacing w:before="0" w:after="0"/>
              <w:rPr>
                <w:rFonts w:cstheme="minorHAnsi"/>
                <w:sz w:val="20"/>
                <w:szCs w:val="20"/>
              </w:rPr>
            </w:pPr>
            <w:r w:rsidRPr="000B580B">
              <w:rPr>
                <w:rFonts w:cstheme="minorHAnsi"/>
                <w:sz w:val="20"/>
                <w:szCs w:val="20"/>
              </w:rPr>
              <w:t>Management Learning</w:t>
            </w:r>
          </w:p>
        </w:tc>
        <w:tc>
          <w:tcPr>
            <w:tcW w:w="0" w:type="auto"/>
          </w:tcPr>
          <w:p w14:paraId="72166680" w14:textId="29089EB0"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60672014" w14:textId="31BAE0A9"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6F46888A" w14:textId="0425E593" w:rsidR="00233CCB" w:rsidRPr="000B580B" w:rsidRDefault="00F1564D" w:rsidP="000B580B">
            <w:pPr>
              <w:spacing w:before="0" w:after="0"/>
              <w:jc w:val="center"/>
              <w:rPr>
                <w:rFonts w:cstheme="minorHAnsi"/>
                <w:sz w:val="20"/>
                <w:szCs w:val="20"/>
              </w:rPr>
            </w:pPr>
            <w:r w:rsidRPr="000B580B">
              <w:rPr>
                <w:rFonts w:cstheme="minorHAnsi"/>
                <w:sz w:val="20"/>
                <w:szCs w:val="20"/>
              </w:rPr>
              <w:t>3.738</w:t>
            </w:r>
          </w:p>
        </w:tc>
        <w:tc>
          <w:tcPr>
            <w:tcW w:w="0" w:type="auto"/>
          </w:tcPr>
          <w:p w14:paraId="5B89A023"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(2017-2021)</w:t>
            </w:r>
          </w:p>
          <w:p w14:paraId="7FF0F7D6" w14:textId="73C07000"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Q3</w:t>
            </w:r>
          </w:p>
        </w:tc>
      </w:tr>
      <w:tr w:rsidR="00233CCB" w:rsidRPr="000B580B" w14:paraId="2708A25D" w14:textId="77777777" w:rsidTr="000B580B">
        <w:tc>
          <w:tcPr>
            <w:tcW w:w="0" w:type="auto"/>
          </w:tcPr>
          <w:p w14:paraId="2215E3AB" w14:textId="5406A561" w:rsidR="00233CCB" w:rsidRPr="000B580B" w:rsidRDefault="00233CCB" w:rsidP="000B580B">
            <w:pPr>
              <w:spacing w:before="0" w:after="0"/>
              <w:rPr>
                <w:rFonts w:cstheme="minorHAnsi"/>
                <w:sz w:val="20"/>
                <w:szCs w:val="20"/>
              </w:rPr>
            </w:pPr>
            <w:r w:rsidRPr="000B580B">
              <w:rPr>
                <w:rFonts w:cstheme="minorHAnsi"/>
                <w:sz w:val="20"/>
                <w:szCs w:val="20"/>
              </w:rPr>
              <w:t>Organization Studies</w:t>
            </w:r>
          </w:p>
        </w:tc>
        <w:tc>
          <w:tcPr>
            <w:tcW w:w="0" w:type="auto"/>
          </w:tcPr>
          <w:p w14:paraId="3CCBC8F3" w14:textId="4ABC8C38" w:rsidR="00233CCB" w:rsidRPr="000B580B" w:rsidRDefault="00233CCB" w:rsidP="000B580B">
            <w:pPr>
              <w:spacing w:before="0" w:after="0"/>
              <w:rPr>
                <w:rFonts w:cstheme="minorHAnsi"/>
                <w:sz w:val="20"/>
                <w:szCs w:val="20"/>
              </w:rPr>
            </w:pPr>
            <w:r w:rsidRPr="000B580B">
              <w:rPr>
                <w:rFonts w:cstheme="minorHAnsi"/>
                <w:sz w:val="20"/>
                <w:szCs w:val="20"/>
              </w:rPr>
              <w:t>3</w:t>
            </w:r>
          </w:p>
        </w:tc>
        <w:tc>
          <w:tcPr>
            <w:tcW w:w="0" w:type="auto"/>
          </w:tcPr>
          <w:p w14:paraId="70E8E419" w14:textId="44B1F048"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31837A69" w14:textId="50BE89C8" w:rsidR="00233CCB" w:rsidRPr="000B580B" w:rsidRDefault="00F1564D" w:rsidP="000B580B">
            <w:pPr>
              <w:spacing w:before="0" w:after="0"/>
              <w:jc w:val="center"/>
              <w:rPr>
                <w:rFonts w:cstheme="minorHAnsi"/>
                <w:sz w:val="20"/>
                <w:szCs w:val="20"/>
              </w:rPr>
            </w:pPr>
            <w:r w:rsidRPr="000B580B">
              <w:rPr>
                <w:rFonts w:cstheme="minorHAnsi"/>
                <w:sz w:val="20"/>
                <w:szCs w:val="20"/>
              </w:rPr>
              <w:t>5.524</w:t>
            </w:r>
          </w:p>
        </w:tc>
        <w:tc>
          <w:tcPr>
            <w:tcW w:w="0" w:type="auto"/>
          </w:tcPr>
          <w:p w14:paraId="45803B40" w14:textId="34B1576C"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2018)</w:t>
            </w:r>
          </w:p>
          <w:p w14:paraId="1BFBD434" w14:textId="7AC60EEC"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31D85F4C" w14:textId="77777777" w:rsidTr="000B580B">
        <w:tc>
          <w:tcPr>
            <w:tcW w:w="0" w:type="auto"/>
          </w:tcPr>
          <w:p w14:paraId="3A4A8995" w14:textId="2E981FA6" w:rsidR="00233CCB" w:rsidRPr="000B580B" w:rsidRDefault="00233CCB" w:rsidP="000B580B">
            <w:pPr>
              <w:spacing w:before="0" w:after="0"/>
              <w:rPr>
                <w:rFonts w:cstheme="minorHAnsi"/>
                <w:sz w:val="20"/>
                <w:szCs w:val="20"/>
              </w:rPr>
            </w:pPr>
            <w:r w:rsidRPr="000B580B">
              <w:rPr>
                <w:rFonts w:cstheme="minorHAnsi"/>
                <w:sz w:val="20"/>
                <w:szCs w:val="20"/>
              </w:rPr>
              <w:t>Economy and Society</w:t>
            </w:r>
          </w:p>
        </w:tc>
        <w:tc>
          <w:tcPr>
            <w:tcW w:w="0" w:type="auto"/>
          </w:tcPr>
          <w:p w14:paraId="588CFA16" w14:textId="3E5C28B8"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3362F97B" w14:textId="16C446AE" w:rsidR="00233CCB" w:rsidRPr="000B580B" w:rsidRDefault="0092646D" w:rsidP="000B580B">
            <w:pPr>
              <w:spacing w:before="0" w:after="0"/>
              <w:rPr>
                <w:rFonts w:cstheme="minorHAnsi"/>
                <w:sz w:val="20"/>
                <w:szCs w:val="20"/>
              </w:rPr>
            </w:pPr>
            <w:r w:rsidRPr="000B580B">
              <w:rPr>
                <w:rFonts w:cstheme="minorHAnsi"/>
                <w:sz w:val="20"/>
                <w:szCs w:val="20"/>
              </w:rPr>
              <w:t>Economics; Sociology</w:t>
            </w:r>
          </w:p>
        </w:tc>
        <w:tc>
          <w:tcPr>
            <w:tcW w:w="0" w:type="auto"/>
          </w:tcPr>
          <w:p w14:paraId="7709B534" w14:textId="22689CFC" w:rsidR="00233CCB" w:rsidRPr="000B580B" w:rsidRDefault="00F1564D" w:rsidP="000B580B">
            <w:pPr>
              <w:spacing w:before="0" w:after="0"/>
              <w:jc w:val="center"/>
              <w:rPr>
                <w:rFonts w:cstheme="minorHAnsi"/>
                <w:sz w:val="20"/>
                <w:szCs w:val="20"/>
              </w:rPr>
            </w:pPr>
            <w:r w:rsidRPr="000B580B">
              <w:rPr>
                <w:rFonts w:cstheme="minorHAnsi"/>
                <w:sz w:val="20"/>
                <w:szCs w:val="20"/>
              </w:rPr>
              <w:t>4.182</w:t>
            </w:r>
          </w:p>
        </w:tc>
        <w:tc>
          <w:tcPr>
            <w:tcW w:w="0" w:type="auto"/>
          </w:tcPr>
          <w:p w14:paraId="588E11D9"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(2017 and 2021</w:t>
            </w:r>
          </w:p>
          <w:p w14:paraId="4A797DB5" w14:textId="5D4F841A"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68D317E3" w14:textId="77777777" w:rsidTr="000B580B">
        <w:tc>
          <w:tcPr>
            <w:tcW w:w="0" w:type="auto"/>
          </w:tcPr>
          <w:p w14:paraId="5C11940D" w14:textId="014A89D7" w:rsidR="00233CCB" w:rsidRPr="000B580B" w:rsidRDefault="00233CCB" w:rsidP="000B580B">
            <w:pPr>
              <w:spacing w:before="0" w:after="0"/>
              <w:rPr>
                <w:rFonts w:cstheme="minorHAnsi"/>
                <w:sz w:val="20"/>
                <w:szCs w:val="20"/>
              </w:rPr>
            </w:pPr>
            <w:r w:rsidRPr="000B580B">
              <w:rPr>
                <w:rFonts w:cstheme="minorHAnsi"/>
                <w:sz w:val="20"/>
                <w:szCs w:val="20"/>
              </w:rPr>
              <w:t>Human Relations</w:t>
            </w:r>
          </w:p>
        </w:tc>
        <w:tc>
          <w:tcPr>
            <w:tcW w:w="0" w:type="auto"/>
          </w:tcPr>
          <w:p w14:paraId="296996C8" w14:textId="7092F5A7"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2CA4B40" w14:textId="65EC0F6C" w:rsidR="00233CCB" w:rsidRPr="000B580B" w:rsidRDefault="0092646D" w:rsidP="000B580B">
            <w:pPr>
              <w:spacing w:before="0" w:after="0"/>
              <w:rPr>
                <w:rFonts w:cstheme="minorHAnsi"/>
                <w:sz w:val="20"/>
                <w:szCs w:val="20"/>
              </w:rPr>
            </w:pPr>
            <w:r w:rsidRPr="000B580B">
              <w:rPr>
                <w:rFonts w:cstheme="minorHAnsi"/>
                <w:sz w:val="20"/>
                <w:szCs w:val="20"/>
              </w:rPr>
              <w:t>Management; Social Sciences, Interdisciplinary</w:t>
            </w:r>
          </w:p>
        </w:tc>
        <w:tc>
          <w:tcPr>
            <w:tcW w:w="0" w:type="auto"/>
          </w:tcPr>
          <w:p w14:paraId="35B5B2DD" w14:textId="74AABF03" w:rsidR="00233CCB" w:rsidRPr="000B580B" w:rsidRDefault="00F1564D" w:rsidP="000B580B">
            <w:pPr>
              <w:spacing w:before="0" w:after="0"/>
              <w:jc w:val="center"/>
              <w:rPr>
                <w:rFonts w:cstheme="minorHAnsi"/>
                <w:sz w:val="20"/>
                <w:szCs w:val="20"/>
              </w:rPr>
            </w:pPr>
            <w:r w:rsidRPr="000B580B">
              <w:rPr>
                <w:rFonts w:cstheme="minorHAnsi"/>
                <w:sz w:val="20"/>
                <w:szCs w:val="20"/>
              </w:rPr>
              <w:t>5.658</w:t>
            </w:r>
          </w:p>
        </w:tc>
        <w:tc>
          <w:tcPr>
            <w:tcW w:w="0" w:type="auto"/>
          </w:tcPr>
          <w:p w14:paraId="102EE7F4"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w:t>
            </w:r>
          </w:p>
          <w:p w14:paraId="169B8F3F" w14:textId="4A39E2A2"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tc>
      </w:tr>
      <w:tr w:rsidR="00233CCB" w:rsidRPr="000B580B" w14:paraId="4FFEADA0" w14:textId="77777777" w:rsidTr="000B580B">
        <w:tc>
          <w:tcPr>
            <w:tcW w:w="0" w:type="auto"/>
          </w:tcPr>
          <w:p w14:paraId="6CF06E97" w14:textId="2543E918" w:rsidR="00233CCB" w:rsidRPr="000B580B" w:rsidRDefault="00233CCB" w:rsidP="000B580B">
            <w:pPr>
              <w:spacing w:before="0" w:after="0"/>
              <w:rPr>
                <w:rFonts w:cstheme="minorHAnsi"/>
                <w:sz w:val="20"/>
                <w:szCs w:val="20"/>
              </w:rPr>
            </w:pPr>
            <w:r w:rsidRPr="000B580B">
              <w:rPr>
                <w:rFonts w:cstheme="minorHAnsi"/>
                <w:sz w:val="20"/>
                <w:szCs w:val="20"/>
              </w:rPr>
              <w:t>Journal of Hospitality and Tourism Management</w:t>
            </w:r>
          </w:p>
        </w:tc>
        <w:tc>
          <w:tcPr>
            <w:tcW w:w="0" w:type="auto"/>
          </w:tcPr>
          <w:p w14:paraId="5ECF9110" w14:textId="50E70D90"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BFCF68A" w14:textId="4244E3F9" w:rsidR="00233CCB" w:rsidRPr="000B580B" w:rsidRDefault="0092646D" w:rsidP="000B580B">
            <w:pPr>
              <w:spacing w:before="0" w:after="0"/>
              <w:rPr>
                <w:rFonts w:cstheme="minorHAnsi"/>
                <w:sz w:val="20"/>
                <w:szCs w:val="20"/>
              </w:rPr>
            </w:pPr>
            <w:r w:rsidRPr="000B580B">
              <w:rPr>
                <w:rFonts w:cstheme="minorHAnsi"/>
                <w:sz w:val="20"/>
                <w:szCs w:val="20"/>
              </w:rPr>
              <w:t>Hospitality, Leisure, Sport &amp; Tourism; Management</w:t>
            </w:r>
          </w:p>
        </w:tc>
        <w:tc>
          <w:tcPr>
            <w:tcW w:w="0" w:type="auto"/>
          </w:tcPr>
          <w:p w14:paraId="128B0346" w14:textId="6A506495" w:rsidR="00233CCB" w:rsidRPr="000B580B" w:rsidRDefault="00F1564D" w:rsidP="000B580B">
            <w:pPr>
              <w:spacing w:before="0" w:after="0"/>
              <w:jc w:val="center"/>
              <w:rPr>
                <w:rFonts w:cstheme="minorHAnsi"/>
                <w:sz w:val="20"/>
                <w:szCs w:val="20"/>
              </w:rPr>
            </w:pPr>
            <w:r w:rsidRPr="000B580B">
              <w:rPr>
                <w:rFonts w:cstheme="minorHAnsi"/>
                <w:sz w:val="20"/>
                <w:szCs w:val="20"/>
              </w:rPr>
              <w:t>7.629</w:t>
            </w:r>
          </w:p>
        </w:tc>
        <w:tc>
          <w:tcPr>
            <w:tcW w:w="0" w:type="auto"/>
          </w:tcPr>
          <w:p w14:paraId="3A190615"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6D0B1AE2" w14:textId="77777777"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7A09408F" w14:textId="77777777" w:rsidR="00233CCB" w:rsidRPr="000B580B" w:rsidRDefault="00233CCB" w:rsidP="000B580B">
            <w:pPr>
              <w:spacing w:before="0" w:after="0"/>
              <w:jc w:val="center"/>
              <w:rPr>
                <w:rFonts w:cstheme="minorHAnsi"/>
                <w:sz w:val="20"/>
                <w:szCs w:val="20"/>
                <w:highlight w:val="yellow"/>
              </w:rPr>
            </w:pPr>
          </w:p>
        </w:tc>
      </w:tr>
      <w:tr w:rsidR="00233CCB" w:rsidRPr="000B580B" w14:paraId="2D785F5B" w14:textId="77777777" w:rsidTr="000B580B">
        <w:tc>
          <w:tcPr>
            <w:tcW w:w="0" w:type="auto"/>
          </w:tcPr>
          <w:p w14:paraId="37F46EB3" w14:textId="0ECA0ED9" w:rsidR="00233CCB" w:rsidRPr="000B580B" w:rsidRDefault="00233CCB" w:rsidP="000B580B">
            <w:pPr>
              <w:spacing w:before="0" w:after="0"/>
              <w:rPr>
                <w:rFonts w:cstheme="minorHAnsi"/>
                <w:sz w:val="20"/>
                <w:szCs w:val="20"/>
              </w:rPr>
            </w:pPr>
            <w:r w:rsidRPr="000B580B">
              <w:rPr>
                <w:rFonts w:cstheme="minorHAnsi"/>
                <w:sz w:val="20"/>
                <w:szCs w:val="20"/>
              </w:rPr>
              <w:t>Journal of Organizational Change Management</w:t>
            </w:r>
          </w:p>
        </w:tc>
        <w:tc>
          <w:tcPr>
            <w:tcW w:w="0" w:type="auto"/>
          </w:tcPr>
          <w:p w14:paraId="3747A8A3" w14:textId="4B003DEE"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531D465D" w14:textId="05BC1A5C" w:rsidR="00233CCB" w:rsidRPr="000B580B" w:rsidRDefault="0092646D" w:rsidP="000B580B">
            <w:pPr>
              <w:spacing w:before="0" w:after="0"/>
              <w:rPr>
                <w:rFonts w:cstheme="minorHAnsi"/>
                <w:sz w:val="20"/>
                <w:szCs w:val="20"/>
              </w:rPr>
            </w:pPr>
            <w:r w:rsidRPr="000B580B">
              <w:rPr>
                <w:rFonts w:cstheme="minorHAnsi"/>
                <w:sz w:val="20"/>
                <w:szCs w:val="20"/>
              </w:rPr>
              <w:t>Management</w:t>
            </w:r>
          </w:p>
        </w:tc>
        <w:tc>
          <w:tcPr>
            <w:tcW w:w="0" w:type="auto"/>
          </w:tcPr>
          <w:p w14:paraId="25212CC3" w14:textId="3245C0E3" w:rsidR="00233CCB" w:rsidRPr="000B580B" w:rsidRDefault="003D71F7" w:rsidP="000B580B">
            <w:pPr>
              <w:spacing w:before="0" w:after="0"/>
              <w:jc w:val="center"/>
              <w:rPr>
                <w:rFonts w:cstheme="minorHAnsi"/>
                <w:sz w:val="20"/>
                <w:szCs w:val="20"/>
              </w:rPr>
            </w:pPr>
            <w:r w:rsidRPr="000B580B">
              <w:rPr>
                <w:rFonts w:cstheme="minorHAnsi"/>
                <w:sz w:val="20"/>
                <w:szCs w:val="20"/>
              </w:rPr>
              <w:t>2.096</w:t>
            </w:r>
          </w:p>
        </w:tc>
        <w:tc>
          <w:tcPr>
            <w:tcW w:w="0" w:type="auto"/>
          </w:tcPr>
          <w:p w14:paraId="0506B559"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Q3 (2017)</w:t>
            </w:r>
          </w:p>
          <w:p w14:paraId="1479C3DC" w14:textId="260F675F"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Q4</w:t>
            </w:r>
          </w:p>
          <w:p w14:paraId="04BEF98E" w14:textId="583504D1" w:rsidR="00066556" w:rsidRPr="000B580B" w:rsidRDefault="00066556" w:rsidP="000B580B">
            <w:pPr>
              <w:spacing w:before="0" w:after="0"/>
              <w:jc w:val="center"/>
              <w:rPr>
                <w:rFonts w:cstheme="minorHAnsi"/>
                <w:sz w:val="20"/>
                <w:szCs w:val="20"/>
                <w:highlight w:val="yellow"/>
              </w:rPr>
            </w:pPr>
          </w:p>
        </w:tc>
      </w:tr>
      <w:tr w:rsidR="00233CCB" w:rsidRPr="000B580B" w14:paraId="0673A7EA" w14:textId="77777777" w:rsidTr="000B580B">
        <w:tc>
          <w:tcPr>
            <w:tcW w:w="0" w:type="auto"/>
          </w:tcPr>
          <w:p w14:paraId="7C6BA8E0" w14:textId="0080B177" w:rsidR="00233CCB" w:rsidRPr="000B580B" w:rsidRDefault="00233CCB" w:rsidP="000B580B">
            <w:pPr>
              <w:spacing w:before="0" w:after="0"/>
              <w:rPr>
                <w:rFonts w:cstheme="minorHAnsi"/>
                <w:sz w:val="20"/>
                <w:szCs w:val="20"/>
              </w:rPr>
            </w:pPr>
            <w:r w:rsidRPr="000B580B">
              <w:rPr>
                <w:rFonts w:cstheme="minorHAnsi"/>
                <w:sz w:val="20"/>
                <w:szCs w:val="20"/>
              </w:rPr>
              <w:lastRenderedPageBreak/>
              <w:t>Safety Science</w:t>
            </w:r>
          </w:p>
        </w:tc>
        <w:tc>
          <w:tcPr>
            <w:tcW w:w="0" w:type="auto"/>
          </w:tcPr>
          <w:p w14:paraId="493A8173" w14:textId="6354AD86"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6484FE27" w14:textId="5C1B987B" w:rsidR="00233CCB" w:rsidRPr="000B580B" w:rsidRDefault="0092646D" w:rsidP="000B580B">
            <w:pPr>
              <w:spacing w:before="0" w:after="0"/>
              <w:rPr>
                <w:rFonts w:cstheme="minorHAnsi"/>
                <w:sz w:val="20"/>
                <w:szCs w:val="20"/>
              </w:rPr>
            </w:pPr>
            <w:r w:rsidRPr="000B580B">
              <w:rPr>
                <w:rFonts w:cstheme="minorHAnsi"/>
                <w:sz w:val="20"/>
                <w:szCs w:val="20"/>
              </w:rPr>
              <w:t>Engineering, Industrial; Operations Research &amp; Management Science</w:t>
            </w:r>
          </w:p>
        </w:tc>
        <w:tc>
          <w:tcPr>
            <w:tcW w:w="0" w:type="auto"/>
          </w:tcPr>
          <w:p w14:paraId="5D171527" w14:textId="2A9721FE" w:rsidR="00233CCB" w:rsidRPr="000B580B" w:rsidRDefault="003D71F7" w:rsidP="000B580B">
            <w:pPr>
              <w:spacing w:before="0" w:after="0"/>
              <w:jc w:val="center"/>
              <w:rPr>
                <w:rFonts w:cstheme="minorHAnsi"/>
                <w:sz w:val="20"/>
                <w:szCs w:val="20"/>
              </w:rPr>
            </w:pPr>
            <w:r w:rsidRPr="000B580B">
              <w:rPr>
                <w:rFonts w:cstheme="minorHAnsi"/>
                <w:sz w:val="20"/>
                <w:szCs w:val="20"/>
              </w:rPr>
              <w:t>6.392</w:t>
            </w:r>
          </w:p>
        </w:tc>
        <w:tc>
          <w:tcPr>
            <w:tcW w:w="0" w:type="auto"/>
          </w:tcPr>
          <w:p w14:paraId="46AD571B"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 and 2019)</w:t>
            </w:r>
          </w:p>
          <w:p w14:paraId="040086AE" w14:textId="6E944BEB"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Q2</w:t>
            </w:r>
          </w:p>
          <w:p w14:paraId="59936417" w14:textId="50F44950" w:rsidR="00066556" w:rsidRPr="000B580B" w:rsidRDefault="00066556" w:rsidP="000B580B">
            <w:pPr>
              <w:spacing w:before="0" w:after="0"/>
              <w:jc w:val="center"/>
              <w:rPr>
                <w:rFonts w:cstheme="minorHAnsi"/>
                <w:sz w:val="20"/>
                <w:szCs w:val="20"/>
                <w:highlight w:val="yellow"/>
              </w:rPr>
            </w:pPr>
          </w:p>
        </w:tc>
      </w:tr>
      <w:tr w:rsidR="00233CCB" w:rsidRPr="000B580B" w14:paraId="72CFA7D9" w14:textId="77777777" w:rsidTr="000B580B">
        <w:tc>
          <w:tcPr>
            <w:tcW w:w="0" w:type="auto"/>
          </w:tcPr>
          <w:p w14:paraId="79A8DAF8" w14:textId="69EE7E5E" w:rsidR="00233CCB" w:rsidRPr="000B580B" w:rsidRDefault="00233CCB" w:rsidP="000B580B">
            <w:pPr>
              <w:spacing w:before="0" w:after="0"/>
              <w:rPr>
                <w:rFonts w:cstheme="minorHAnsi"/>
                <w:sz w:val="20"/>
                <w:szCs w:val="20"/>
              </w:rPr>
            </w:pPr>
            <w:r w:rsidRPr="000B580B">
              <w:rPr>
                <w:rFonts w:cstheme="minorHAnsi"/>
                <w:sz w:val="20"/>
                <w:szCs w:val="20"/>
              </w:rPr>
              <w:t>Technological Forecasting and Social Change</w:t>
            </w:r>
          </w:p>
        </w:tc>
        <w:tc>
          <w:tcPr>
            <w:tcW w:w="0" w:type="auto"/>
          </w:tcPr>
          <w:p w14:paraId="5DE54CA3" w14:textId="4291D442" w:rsidR="00233CCB" w:rsidRPr="000B580B" w:rsidRDefault="00233CCB" w:rsidP="000B580B">
            <w:pPr>
              <w:spacing w:before="0" w:after="0"/>
              <w:rPr>
                <w:rFonts w:cstheme="minorHAnsi"/>
                <w:sz w:val="20"/>
                <w:szCs w:val="20"/>
              </w:rPr>
            </w:pPr>
            <w:r w:rsidRPr="000B580B">
              <w:rPr>
                <w:rFonts w:cstheme="minorHAnsi"/>
                <w:sz w:val="20"/>
                <w:szCs w:val="20"/>
              </w:rPr>
              <w:t>2</w:t>
            </w:r>
          </w:p>
        </w:tc>
        <w:tc>
          <w:tcPr>
            <w:tcW w:w="0" w:type="auto"/>
          </w:tcPr>
          <w:p w14:paraId="40B9E7D9" w14:textId="5826D61E" w:rsidR="00233CCB" w:rsidRPr="000B580B" w:rsidRDefault="0092646D" w:rsidP="000B580B">
            <w:pPr>
              <w:spacing w:before="0" w:after="0"/>
              <w:rPr>
                <w:rFonts w:cstheme="minorHAnsi"/>
                <w:sz w:val="20"/>
                <w:szCs w:val="20"/>
              </w:rPr>
            </w:pPr>
            <w:r w:rsidRPr="000B580B">
              <w:rPr>
                <w:rFonts w:cstheme="minorHAnsi"/>
                <w:sz w:val="20"/>
                <w:szCs w:val="20"/>
              </w:rPr>
              <w:t>Business; Regional &amp; Urban Planning</w:t>
            </w:r>
          </w:p>
        </w:tc>
        <w:tc>
          <w:tcPr>
            <w:tcW w:w="0" w:type="auto"/>
          </w:tcPr>
          <w:p w14:paraId="3700597B" w14:textId="64319A22" w:rsidR="00233CCB" w:rsidRPr="000B580B" w:rsidRDefault="003D71F7" w:rsidP="000B580B">
            <w:pPr>
              <w:spacing w:before="0" w:after="0"/>
              <w:jc w:val="center"/>
              <w:rPr>
                <w:rFonts w:cstheme="minorHAnsi"/>
                <w:sz w:val="20"/>
                <w:szCs w:val="20"/>
              </w:rPr>
            </w:pPr>
            <w:r w:rsidRPr="000B580B">
              <w:rPr>
                <w:rFonts w:cstheme="minorHAnsi"/>
                <w:sz w:val="20"/>
                <w:szCs w:val="20"/>
              </w:rPr>
              <w:t>10.884</w:t>
            </w:r>
          </w:p>
        </w:tc>
        <w:tc>
          <w:tcPr>
            <w:tcW w:w="0" w:type="auto"/>
          </w:tcPr>
          <w:p w14:paraId="1E07B86E" w14:textId="77777777" w:rsidR="00233CCB"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Q1 (2018-2021)</w:t>
            </w:r>
          </w:p>
          <w:p w14:paraId="2375A1DF" w14:textId="4BEB07D4"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519369BE" w14:textId="77777777" w:rsidTr="000B580B">
        <w:tc>
          <w:tcPr>
            <w:tcW w:w="0" w:type="auto"/>
          </w:tcPr>
          <w:p w14:paraId="0AA8F015" w14:textId="74A186B9"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Tijdschrift voor Economische en Sociale Geografie</w:t>
            </w:r>
          </w:p>
        </w:tc>
        <w:tc>
          <w:tcPr>
            <w:tcW w:w="0" w:type="auto"/>
          </w:tcPr>
          <w:p w14:paraId="0E0EFBEC" w14:textId="6F88B500"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6FE3393D" w14:textId="02491618"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Business &amp; Economics; Geography</w:t>
            </w:r>
          </w:p>
        </w:tc>
        <w:tc>
          <w:tcPr>
            <w:tcW w:w="0" w:type="auto"/>
          </w:tcPr>
          <w:p w14:paraId="7B17D550" w14:textId="61387396"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4.194</w:t>
            </w:r>
          </w:p>
        </w:tc>
        <w:tc>
          <w:tcPr>
            <w:tcW w:w="0" w:type="auto"/>
          </w:tcPr>
          <w:p w14:paraId="1D69EB91" w14:textId="77777777"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(2021)</w:t>
            </w:r>
          </w:p>
          <w:p w14:paraId="5C5F5D84" w14:textId="4C02DD46"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tc>
      </w:tr>
      <w:tr w:rsidR="00233CCB" w:rsidRPr="000B580B" w14:paraId="497591AA" w14:textId="77777777" w:rsidTr="000B580B">
        <w:tc>
          <w:tcPr>
            <w:tcW w:w="0" w:type="auto"/>
          </w:tcPr>
          <w:p w14:paraId="0062FAB8" w14:textId="61646F8C"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Tourism Management Perspectives</w:t>
            </w:r>
          </w:p>
        </w:tc>
        <w:tc>
          <w:tcPr>
            <w:tcW w:w="0" w:type="auto"/>
          </w:tcPr>
          <w:p w14:paraId="7039056F" w14:textId="6A94B6B6" w:rsidR="00233CCB" w:rsidRPr="000B580B" w:rsidRDefault="00233CCB" w:rsidP="000B580B">
            <w:pPr>
              <w:spacing w:before="0" w:after="0"/>
              <w:rPr>
                <w:rFonts w:cstheme="minorHAnsi"/>
                <w:sz w:val="20"/>
                <w:szCs w:val="20"/>
                <w:lang w:val="de-CH"/>
              </w:rPr>
            </w:pPr>
            <w:r w:rsidRPr="000B580B">
              <w:rPr>
                <w:rFonts w:cstheme="minorHAnsi"/>
                <w:sz w:val="20"/>
                <w:szCs w:val="20"/>
                <w:lang w:val="de-CH"/>
              </w:rPr>
              <w:t>2</w:t>
            </w:r>
          </w:p>
        </w:tc>
        <w:tc>
          <w:tcPr>
            <w:tcW w:w="0" w:type="auto"/>
          </w:tcPr>
          <w:p w14:paraId="5692740D" w14:textId="0486F0E0" w:rsidR="00233CCB" w:rsidRPr="000B580B" w:rsidRDefault="009F1D16" w:rsidP="000B580B">
            <w:pPr>
              <w:spacing w:before="0" w:after="0"/>
              <w:rPr>
                <w:rFonts w:cstheme="minorHAnsi"/>
                <w:sz w:val="20"/>
                <w:szCs w:val="20"/>
                <w:lang w:val="de-CH"/>
              </w:rPr>
            </w:pPr>
            <w:r w:rsidRPr="000B580B">
              <w:rPr>
                <w:rFonts w:cstheme="minorHAnsi"/>
                <w:sz w:val="20"/>
                <w:szCs w:val="20"/>
                <w:lang w:val="de-CH"/>
              </w:rPr>
              <w:t>Environmental Studies; Hospitality, Leisure, Sport &amp; Tourism; Management</w:t>
            </w:r>
          </w:p>
        </w:tc>
        <w:tc>
          <w:tcPr>
            <w:tcW w:w="0" w:type="auto"/>
          </w:tcPr>
          <w:p w14:paraId="4B7B0132" w14:textId="2652A92A" w:rsidR="00233CCB" w:rsidRPr="000B580B" w:rsidRDefault="003D71F7" w:rsidP="000B580B">
            <w:pPr>
              <w:spacing w:before="0" w:after="0"/>
              <w:jc w:val="center"/>
              <w:rPr>
                <w:rFonts w:cstheme="minorHAnsi"/>
                <w:sz w:val="20"/>
                <w:szCs w:val="20"/>
                <w:lang w:val="de-CH"/>
              </w:rPr>
            </w:pPr>
            <w:r w:rsidRPr="000B580B">
              <w:rPr>
                <w:rFonts w:cstheme="minorHAnsi"/>
                <w:sz w:val="20"/>
                <w:szCs w:val="20"/>
                <w:lang w:val="de-CH"/>
              </w:rPr>
              <w:t>12.879</w:t>
            </w:r>
          </w:p>
        </w:tc>
        <w:tc>
          <w:tcPr>
            <w:tcW w:w="0" w:type="auto"/>
          </w:tcPr>
          <w:p w14:paraId="06AA328F" w14:textId="3958D63C" w:rsidR="00233CCB" w:rsidRPr="000B580B" w:rsidRDefault="00066556" w:rsidP="000B580B">
            <w:pPr>
              <w:spacing w:before="0" w:after="0"/>
              <w:jc w:val="center"/>
              <w:rPr>
                <w:rFonts w:cstheme="minorHAnsi"/>
                <w:sz w:val="20"/>
                <w:szCs w:val="20"/>
                <w:highlight w:val="yellow"/>
                <w:lang w:val="de-CH"/>
              </w:rPr>
            </w:pPr>
            <w:r w:rsidRPr="000B580B">
              <w:rPr>
                <w:rFonts w:cstheme="minorHAnsi"/>
                <w:sz w:val="20"/>
                <w:szCs w:val="20"/>
                <w:highlight w:val="yellow"/>
                <w:lang w:val="de-CH"/>
              </w:rPr>
              <w:t>Q1 (2019-2021)</w:t>
            </w:r>
          </w:p>
          <w:p w14:paraId="7665E8FC" w14:textId="1DBDA2AD" w:rsidR="00066556" w:rsidRPr="000B580B" w:rsidRDefault="00066556" w:rsidP="000B580B">
            <w:pPr>
              <w:spacing w:before="0" w:after="0"/>
              <w:jc w:val="center"/>
              <w:rPr>
                <w:rFonts w:cstheme="minorHAnsi"/>
                <w:sz w:val="20"/>
                <w:szCs w:val="20"/>
                <w:highlight w:val="yellow"/>
              </w:rPr>
            </w:pPr>
            <w:r w:rsidRPr="000B580B">
              <w:rPr>
                <w:rFonts w:cstheme="minorHAnsi"/>
                <w:sz w:val="20"/>
                <w:szCs w:val="20"/>
                <w:highlight w:val="yellow"/>
              </w:rPr>
              <w:t>2021 (current): Q1</w:t>
            </w:r>
          </w:p>
          <w:p w14:paraId="201F88E6" w14:textId="77777777" w:rsidR="00066556" w:rsidRPr="000B580B" w:rsidRDefault="00066556" w:rsidP="000B580B">
            <w:pPr>
              <w:spacing w:before="0" w:after="0"/>
              <w:jc w:val="center"/>
              <w:rPr>
                <w:rFonts w:cstheme="minorHAnsi"/>
                <w:sz w:val="20"/>
                <w:szCs w:val="20"/>
                <w:highlight w:val="yellow"/>
                <w:lang w:val="de-CH"/>
              </w:rPr>
            </w:pPr>
          </w:p>
          <w:p w14:paraId="48E9B946" w14:textId="222F2BA6" w:rsidR="00066556" w:rsidRPr="000B580B" w:rsidRDefault="00066556" w:rsidP="000B580B">
            <w:pPr>
              <w:spacing w:before="0" w:after="0"/>
              <w:jc w:val="center"/>
              <w:rPr>
                <w:rFonts w:cstheme="minorHAnsi"/>
                <w:sz w:val="20"/>
                <w:szCs w:val="20"/>
                <w:highlight w:val="yellow"/>
                <w:lang w:val="de-CH"/>
              </w:rPr>
            </w:pPr>
          </w:p>
        </w:tc>
      </w:tr>
      <w:tr w:rsidR="0092646D" w:rsidRPr="000B580B" w14:paraId="5AB451FE" w14:textId="77777777" w:rsidTr="000B580B">
        <w:tc>
          <w:tcPr>
            <w:tcW w:w="0" w:type="auto"/>
          </w:tcPr>
          <w:p w14:paraId="6CBFD135" w14:textId="02001F98" w:rsidR="0092646D" w:rsidRPr="000B580B" w:rsidRDefault="008F7C9D" w:rsidP="000B580B">
            <w:pPr>
              <w:spacing w:before="0" w:after="0"/>
              <w:rPr>
                <w:rFonts w:cstheme="minorHAnsi"/>
                <w:sz w:val="20"/>
                <w:szCs w:val="20"/>
                <w:lang w:val="de-CH"/>
              </w:rPr>
            </w:pPr>
            <w:r w:rsidRPr="000B580B">
              <w:rPr>
                <w:rFonts w:cstheme="minorHAnsi"/>
                <w:sz w:val="20"/>
                <w:szCs w:val="20"/>
              </w:rPr>
              <w:t>Misc.</w:t>
            </w:r>
          </w:p>
        </w:tc>
        <w:tc>
          <w:tcPr>
            <w:tcW w:w="0" w:type="auto"/>
          </w:tcPr>
          <w:p w14:paraId="15C9C668" w14:textId="3961CEBF"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48 (1 each)</w:t>
            </w:r>
          </w:p>
        </w:tc>
        <w:tc>
          <w:tcPr>
            <w:tcW w:w="0" w:type="auto"/>
          </w:tcPr>
          <w:p w14:paraId="78CD49D6" w14:textId="0DFB650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Various</w:t>
            </w:r>
          </w:p>
        </w:tc>
        <w:tc>
          <w:tcPr>
            <w:tcW w:w="0" w:type="auto"/>
          </w:tcPr>
          <w:p w14:paraId="76969093" w14:textId="77777777" w:rsidR="0092646D" w:rsidRPr="000B580B" w:rsidRDefault="0092646D" w:rsidP="000B580B">
            <w:pPr>
              <w:spacing w:before="0" w:after="0"/>
              <w:jc w:val="center"/>
              <w:rPr>
                <w:rFonts w:cstheme="minorHAnsi"/>
                <w:sz w:val="20"/>
                <w:szCs w:val="20"/>
                <w:lang w:val="de-CH"/>
              </w:rPr>
            </w:pPr>
          </w:p>
        </w:tc>
        <w:tc>
          <w:tcPr>
            <w:tcW w:w="0" w:type="auto"/>
          </w:tcPr>
          <w:p w14:paraId="09353EBB" w14:textId="77777777" w:rsidR="0092646D" w:rsidRPr="000B580B" w:rsidRDefault="0092646D" w:rsidP="000B580B">
            <w:pPr>
              <w:spacing w:before="0" w:after="0"/>
              <w:jc w:val="center"/>
              <w:rPr>
                <w:rFonts w:cstheme="minorHAnsi"/>
                <w:sz w:val="20"/>
                <w:szCs w:val="20"/>
                <w:highlight w:val="yellow"/>
                <w:lang w:val="de-CH"/>
              </w:rPr>
            </w:pPr>
          </w:p>
        </w:tc>
      </w:tr>
      <w:tr w:rsidR="0092646D" w:rsidRPr="000B580B" w14:paraId="1AE89207" w14:textId="77777777" w:rsidTr="000B580B">
        <w:tc>
          <w:tcPr>
            <w:tcW w:w="0" w:type="auto"/>
          </w:tcPr>
          <w:p w14:paraId="710FA9AE" w14:textId="44A3AC8C"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Total, Articles=</w:t>
            </w:r>
          </w:p>
        </w:tc>
        <w:tc>
          <w:tcPr>
            <w:tcW w:w="0" w:type="auto"/>
          </w:tcPr>
          <w:p w14:paraId="00ED6CBB" w14:textId="6C97EBBD" w:rsidR="0092646D" w:rsidRPr="000B580B" w:rsidRDefault="0092646D" w:rsidP="000B580B">
            <w:pPr>
              <w:spacing w:before="0" w:after="0"/>
              <w:rPr>
                <w:rFonts w:cstheme="minorHAnsi"/>
                <w:sz w:val="20"/>
                <w:szCs w:val="20"/>
                <w:lang w:val="de-CH"/>
              </w:rPr>
            </w:pPr>
            <w:r w:rsidRPr="000B580B">
              <w:rPr>
                <w:rFonts w:cstheme="minorHAnsi"/>
                <w:sz w:val="20"/>
                <w:szCs w:val="20"/>
                <w:lang w:val="de-CH"/>
              </w:rPr>
              <w:t>105</w:t>
            </w:r>
          </w:p>
        </w:tc>
        <w:tc>
          <w:tcPr>
            <w:tcW w:w="0" w:type="auto"/>
          </w:tcPr>
          <w:p w14:paraId="2F70E06E" w14:textId="0A9470CF" w:rsidR="0092646D" w:rsidRPr="000B580B" w:rsidRDefault="0092646D" w:rsidP="000B580B">
            <w:pPr>
              <w:spacing w:before="0" w:after="0"/>
              <w:rPr>
                <w:rFonts w:cstheme="minorHAnsi"/>
                <w:sz w:val="20"/>
                <w:szCs w:val="20"/>
                <w:lang w:val="de-CH"/>
              </w:rPr>
            </w:pPr>
          </w:p>
        </w:tc>
        <w:tc>
          <w:tcPr>
            <w:tcW w:w="0" w:type="auto"/>
          </w:tcPr>
          <w:p w14:paraId="185EB308" w14:textId="77777777" w:rsidR="0092646D" w:rsidRPr="000B580B" w:rsidRDefault="0092646D" w:rsidP="000B580B">
            <w:pPr>
              <w:spacing w:before="0" w:after="0"/>
              <w:jc w:val="center"/>
              <w:rPr>
                <w:rFonts w:cstheme="minorHAnsi"/>
                <w:sz w:val="20"/>
                <w:szCs w:val="20"/>
                <w:lang w:val="de-CH"/>
              </w:rPr>
            </w:pPr>
          </w:p>
        </w:tc>
        <w:tc>
          <w:tcPr>
            <w:tcW w:w="0" w:type="auto"/>
          </w:tcPr>
          <w:p w14:paraId="0406FB6F" w14:textId="77777777" w:rsidR="0092646D" w:rsidRPr="000B580B" w:rsidRDefault="0092646D" w:rsidP="000B580B">
            <w:pPr>
              <w:spacing w:before="0" w:after="0"/>
              <w:jc w:val="center"/>
              <w:rPr>
                <w:rFonts w:cstheme="minorHAnsi"/>
                <w:sz w:val="20"/>
                <w:szCs w:val="20"/>
                <w:highlight w:val="yellow"/>
                <w:lang w:val="de-CH"/>
              </w:rPr>
            </w:pPr>
          </w:p>
        </w:tc>
      </w:tr>
    </w:tbl>
    <w:p w14:paraId="639BB0C2" w14:textId="225987E7" w:rsidR="003D6BB8" w:rsidRPr="00DC42EC" w:rsidRDefault="00066556" w:rsidP="00141726">
      <w:pPr>
        <w:rPr>
          <w:rPrChange w:id="6" w:author="Avidan, Miron" w:date="2022-12-09T09:41:00Z">
            <w:rPr>
              <w:lang w:val="de-CH"/>
            </w:rPr>
          </w:rPrChange>
        </w:rPr>
      </w:pPr>
      <w:r w:rsidRPr="00DC42EC">
        <w:rPr>
          <w:rPrChange w:id="7" w:author="Avidan, Miron" w:date="2022-12-09T09:41:00Z">
            <w:rPr>
              <w:lang w:val="de-CH"/>
            </w:rPr>
          </w:rPrChange>
        </w:rPr>
        <w:t>Source for 5th column: From Journal Citation Reports. Searched each journal and scrolled to the section titled «Rank by Journal Impact Factor» to identify FIJ Quartiles for 2017-2021 (Simon Pek, 2021.11.29)</w:t>
      </w:r>
    </w:p>
    <w:p w14:paraId="685E1B18" w14:textId="77777777" w:rsidR="000B580B" w:rsidRDefault="000B580B" w:rsidP="005B3FE6"/>
    <w:p w14:paraId="6C8B8206" w14:textId="3702254F" w:rsidR="000B580B" w:rsidRPr="000B580B" w:rsidRDefault="000B580B" w:rsidP="000B580B">
      <w:pPr>
        <w:sectPr w:rsidR="000B580B" w:rsidRPr="000B580B" w:rsidSect="000B580B">
          <w:pgSz w:w="15840" w:h="12240" w:orient="landscape"/>
          <w:pgMar w:top="1440" w:right="1440" w:bottom="1440" w:left="1440" w:header="720" w:footer="720" w:gutter="0"/>
          <w:cols w:space="720"/>
          <w:docGrid w:linePitch="360"/>
        </w:sectPr>
      </w:pPr>
    </w:p>
    <w:p w14:paraId="18CA09CF" w14:textId="77777777" w:rsidR="00141726" w:rsidRDefault="009D7663" w:rsidP="00141726">
      <w:pPr>
        <w:pStyle w:val="Heading2"/>
      </w:pPr>
      <w:r>
        <w:lastRenderedPageBreak/>
        <w:t xml:space="preserve">Top cited articles </w:t>
      </w:r>
    </w:p>
    <w:p w14:paraId="6FDB6617" w14:textId="44685551" w:rsidR="009D7663" w:rsidRDefault="00141726" w:rsidP="00141726">
      <w:r>
        <w:t xml:space="preserve">See Table 3 in </w:t>
      </w:r>
      <w:r w:rsidRPr="00141726">
        <w:fldChar w:fldCharType="begin"/>
      </w:r>
      <w:r>
        <w:instrText xml:space="preserve"> ADDIN ZOTERO_ITEM CSL_CITATION {"citationID":"fLK1GG5u","properties":{"formattedCitation":"(Williams et al., 2017)","plainCitation":"(Williams et al., 2017)","noteIndex":0},"citationItems":[{"id":5884,"uris":["http://zotero.org/users/6190607/items/Z7M2SJ72"],"itemData":{"id":5884,"type":"article-journal","container-title":"Journal of Cleaner Production","DOI":"10.1016/j.jclepro.2017.02.002","ISSN":"09596526","journalAbbreviation":"Journal of Cleaner Production","language":"en","page":"866-881","source":"DOI.org (Crossref)","title":"Systems thinking: A review of sustainability management research","title-short":"Systems thinking","volume":"148","author":[{"family":"Williams","given":"Amanda"},{"family":"Kennedy","given":"Steve"},{"family":"Philipp","given":"Felix"},{"family":"Whiteman","given":"Gail"}],"issued":{"date-parts":[["2017",4]]}}}],"schema":"https://github.com/citation-style-language/schema/raw/master/csl-citation.json"} </w:instrText>
      </w:r>
      <w:r w:rsidRPr="00141726">
        <w:fldChar w:fldCharType="separate"/>
      </w:r>
      <w:r w:rsidRPr="00141726">
        <w:t>(Williams et al., 2017)</w:t>
      </w:r>
      <w:r w:rsidRPr="00141726">
        <w:fldChar w:fldCharType="end"/>
      </w:r>
    </w:p>
    <w:p w14:paraId="2B3B2179" w14:textId="3DCB6B19" w:rsidR="005B3FE6" w:rsidRDefault="005B3FE6" w:rsidP="00845E1C">
      <w:pPr>
        <w:pStyle w:val="Caption"/>
      </w:pPr>
    </w:p>
    <w:p w14:paraId="1C0458D2" w14:textId="39F98D1F" w:rsidR="00F1068D" w:rsidRDefault="00F1068D" w:rsidP="00F1068D">
      <w:pPr>
        <w:pStyle w:val="Caption"/>
      </w:pPr>
      <w:r>
        <w:t xml:space="preserve">Table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r w:rsidRPr="00F1068D">
        <w:t>Authors, publication outlets, and citation metrics for most-cited articles.</w:t>
      </w:r>
    </w:p>
    <w:tbl>
      <w:tblPr>
        <w:tblStyle w:val="TableGrid"/>
        <w:tblW w:w="12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456"/>
        <w:gridCol w:w="1440"/>
        <w:gridCol w:w="2016"/>
        <w:gridCol w:w="2304"/>
      </w:tblGrid>
      <w:tr w:rsidR="00A10492" w:rsidRPr="00183898" w14:paraId="041936E8" w14:textId="77777777" w:rsidTr="00DB24D9">
        <w:tc>
          <w:tcPr>
            <w:tcW w:w="3600" w:type="dxa"/>
            <w:tcBorders>
              <w:top w:val="single" w:sz="12" w:space="0" w:color="auto"/>
              <w:bottom w:val="single" w:sz="12" w:space="0" w:color="auto"/>
            </w:tcBorders>
          </w:tcPr>
          <w:p w14:paraId="19F80975" w14:textId="683CD42D" w:rsidR="00F1564D" w:rsidRPr="00183898" w:rsidRDefault="00F1564D" w:rsidP="000B580B">
            <w:pPr>
              <w:spacing w:before="100" w:beforeAutospacing="1" w:after="100" w:afterAutospacing="1"/>
              <w:rPr>
                <w:rFonts w:cstheme="minorHAnsi"/>
                <w:b/>
                <w:bCs/>
                <w:sz w:val="18"/>
                <w:szCs w:val="18"/>
              </w:rPr>
            </w:pPr>
            <w:commentRangeStart w:id="8"/>
            <w:r w:rsidRPr="00183898">
              <w:rPr>
                <w:rFonts w:cstheme="minorHAnsi"/>
                <w:b/>
                <w:bCs/>
                <w:sz w:val="18"/>
                <w:szCs w:val="18"/>
              </w:rPr>
              <w:t>Authors, Year</w:t>
            </w:r>
            <w:commentRangeEnd w:id="8"/>
            <w:r w:rsidR="00A6153A" w:rsidRPr="00183898">
              <w:rPr>
                <w:rStyle w:val="CommentReference"/>
                <w:sz w:val="18"/>
                <w:szCs w:val="18"/>
              </w:rPr>
              <w:commentReference w:id="8"/>
            </w:r>
          </w:p>
        </w:tc>
        <w:tc>
          <w:tcPr>
            <w:tcW w:w="3456" w:type="dxa"/>
            <w:tcBorders>
              <w:top w:val="single" w:sz="12" w:space="0" w:color="auto"/>
              <w:bottom w:val="single" w:sz="12" w:space="0" w:color="auto"/>
            </w:tcBorders>
          </w:tcPr>
          <w:p w14:paraId="5B8F7D62" w14:textId="27443D98"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Journal</w:t>
            </w:r>
          </w:p>
        </w:tc>
        <w:tc>
          <w:tcPr>
            <w:tcW w:w="1440" w:type="dxa"/>
            <w:tcBorders>
              <w:top w:val="single" w:sz="12" w:space="0" w:color="auto"/>
              <w:bottom w:val="single" w:sz="12" w:space="0" w:color="auto"/>
            </w:tcBorders>
          </w:tcPr>
          <w:p w14:paraId="2AC9F511" w14:textId="03B13F16" w:rsidR="00F1564D" w:rsidRPr="00183898" w:rsidRDefault="00F1564D" w:rsidP="000B580B">
            <w:pPr>
              <w:spacing w:before="100" w:beforeAutospacing="1" w:after="100" w:afterAutospacing="1"/>
              <w:rPr>
                <w:rFonts w:cstheme="minorHAnsi"/>
                <w:b/>
                <w:bCs/>
                <w:sz w:val="18"/>
                <w:szCs w:val="18"/>
              </w:rPr>
            </w:pPr>
            <w:r w:rsidRPr="00183898">
              <w:rPr>
                <w:rFonts w:cstheme="minorHAnsi"/>
                <w:b/>
                <w:bCs/>
                <w:sz w:val="18"/>
                <w:szCs w:val="18"/>
              </w:rPr>
              <w:t>Total Citations</w:t>
            </w:r>
            <w:ins w:id="9" w:author="Poggioli, Nicholas" w:date="2022-12-05T14:35:00Z">
              <w:r w:rsidR="00183898" w:rsidRPr="00183898">
                <w:rPr>
                  <w:rFonts w:cstheme="minorHAnsi"/>
                  <w:b/>
                  <w:bCs/>
                  <w:sz w:val="18"/>
                  <w:szCs w:val="18"/>
                  <w:vertAlign w:val="superscript"/>
                </w:rPr>
                <w:t>1</w:t>
              </w:r>
            </w:ins>
            <w:r w:rsidRPr="00183898">
              <w:rPr>
                <w:rFonts w:cstheme="minorHAnsi"/>
                <w:b/>
                <w:bCs/>
                <w:sz w:val="18"/>
                <w:szCs w:val="18"/>
              </w:rPr>
              <w:t xml:space="preserve"> </w:t>
            </w:r>
            <w:del w:id="10" w:author="Poggioli, Nicholas" w:date="2022-12-05T14:37:00Z">
              <w:r w:rsidR="005F2EFB" w:rsidRPr="00183898" w:rsidDel="00183898">
                <w:rPr>
                  <w:rFonts w:cstheme="minorHAnsi"/>
                  <w:b/>
                  <w:bCs/>
                  <w:sz w:val="18"/>
                  <w:szCs w:val="18"/>
                </w:rPr>
                <w:delText>(WoS)</w:delText>
              </w:r>
            </w:del>
          </w:p>
        </w:tc>
        <w:tc>
          <w:tcPr>
            <w:tcW w:w="2016" w:type="dxa"/>
            <w:tcBorders>
              <w:top w:val="single" w:sz="12" w:space="0" w:color="auto"/>
              <w:bottom w:val="single" w:sz="12" w:space="0" w:color="auto"/>
            </w:tcBorders>
          </w:tcPr>
          <w:p w14:paraId="20CB4633" w14:textId="1583DEE8" w:rsidR="00F1564D" w:rsidRPr="00DB24D9" w:rsidRDefault="00F1564D" w:rsidP="000B580B">
            <w:pPr>
              <w:spacing w:before="100" w:beforeAutospacing="1" w:after="100" w:afterAutospacing="1"/>
              <w:rPr>
                <w:rFonts w:cstheme="minorHAnsi"/>
                <w:b/>
                <w:bCs/>
                <w:sz w:val="18"/>
                <w:szCs w:val="18"/>
                <w:vertAlign w:val="superscript"/>
              </w:rPr>
            </w:pPr>
            <w:r w:rsidRPr="00183898">
              <w:rPr>
                <w:rFonts w:cstheme="minorHAnsi"/>
                <w:b/>
                <w:bCs/>
                <w:sz w:val="18"/>
                <w:szCs w:val="18"/>
              </w:rPr>
              <w:t>Average Citations/Year</w:t>
            </w:r>
            <w:ins w:id="11" w:author="Poggioli, Nicholas" w:date="2022-12-05T14:36:00Z">
              <w:r w:rsidR="00183898" w:rsidRPr="00183898">
                <w:rPr>
                  <w:rFonts w:cstheme="minorHAnsi"/>
                  <w:b/>
                  <w:bCs/>
                  <w:sz w:val="18"/>
                  <w:szCs w:val="18"/>
                  <w:vertAlign w:val="superscript"/>
                </w:rPr>
                <w:t>2</w:t>
              </w:r>
            </w:ins>
          </w:p>
        </w:tc>
        <w:tc>
          <w:tcPr>
            <w:tcW w:w="2304" w:type="dxa"/>
            <w:tcBorders>
              <w:top w:val="single" w:sz="12" w:space="0" w:color="auto"/>
              <w:bottom w:val="single" w:sz="12" w:space="0" w:color="auto"/>
            </w:tcBorders>
          </w:tcPr>
          <w:p w14:paraId="3150CEC5" w14:textId="7F50A475" w:rsidR="00F1564D" w:rsidRPr="00183898" w:rsidRDefault="00F1564D" w:rsidP="000B580B">
            <w:pPr>
              <w:spacing w:before="100" w:beforeAutospacing="1" w:after="100" w:afterAutospacing="1"/>
              <w:rPr>
                <w:rFonts w:cstheme="minorHAnsi"/>
                <w:sz w:val="18"/>
                <w:szCs w:val="18"/>
              </w:rPr>
            </w:pPr>
            <w:commentRangeStart w:id="12"/>
            <w:r w:rsidRPr="00183898">
              <w:rPr>
                <w:rFonts w:cstheme="minorHAnsi"/>
                <w:b/>
                <w:bCs/>
                <w:sz w:val="18"/>
                <w:szCs w:val="18"/>
              </w:rPr>
              <w:t xml:space="preserve">Journal Impact Factor </w:t>
            </w:r>
            <w:del w:id="13" w:author="Poggioli, Nicholas" w:date="2022-12-05T14:38:00Z">
              <w:r w:rsidRPr="00183898" w:rsidDel="00A10492">
                <w:rPr>
                  <w:rFonts w:cstheme="minorHAnsi"/>
                  <w:b/>
                  <w:bCs/>
                  <w:sz w:val="18"/>
                  <w:szCs w:val="18"/>
                </w:rPr>
                <w:delText>(JIF)</w:delText>
              </w:r>
              <w:r w:rsidR="005F2EFB" w:rsidRPr="00183898" w:rsidDel="00A10492">
                <w:rPr>
                  <w:rFonts w:cstheme="minorHAnsi"/>
                  <w:b/>
                  <w:bCs/>
                  <w:sz w:val="18"/>
                  <w:szCs w:val="18"/>
                </w:rPr>
                <w:delText xml:space="preserve"> </w:delText>
              </w:r>
            </w:del>
            <w:r w:rsidR="005F2EFB" w:rsidRPr="00183898">
              <w:rPr>
                <w:rFonts w:cstheme="minorHAnsi"/>
                <w:b/>
                <w:bCs/>
                <w:sz w:val="18"/>
                <w:szCs w:val="18"/>
              </w:rPr>
              <w:t>2021</w:t>
            </w:r>
            <w:commentRangeEnd w:id="12"/>
            <w:r w:rsidR="005B3FE6" w:rsidRPr="00183898">
              <w:rPr>
                <w:rStyle w:val="CommentReference"/>
                <w:sz w:val="18"/>
                <w:szCs w:val="18"/>
              </w:rPr>
              <w:commentReference w:id="12"/>
            </w:r>
          </w:p>
        </w:tc>
      </w:tr>
      <w:tr w:rsidR="00A10492" w:rsidRPr="00183898" w14:paraId="4A54C27E" w14:textId="77777777" w:rsidTr="00DB24D9">
        <w:tc>
          <w:tcPr>
            <w:tcW w:w="3600" w:type="dxa"/>
            <w:tcBorders>
              <w:top w:val="single" w:sz="12" w:space="0" w:color="auto"/>
            </w:tcBorders>
          </w:tcPr>
          <w:p w14:paraId="565C25DE" w14:textId="471A7427" w:rsidR="005F2EFB" w:rsidRPr="00183898" w:rsidRDefault="005F2EFB" w:rsidP="000B580B">
            <w:pPr>
              <w:spacing w:before="100" w:beforeAutospacing="1" w:after="100" w:afterAutospacing="1"/>
              <w:rPr>
                <w:rFonts w:cstheme="minorHAnsi"/>
                <w:sz w:val="18"/>
                <w:szCs w:val="18"/>
              </w:rPr>
            </w:pPr>
            <w:proofErr w:type="spellStart"/>
            <w:r w:rsidRPr="00183898">
              <w:rPr>
                <w:rFonts w:cstheme="minorHAnsi"/>
                <w:sz w:val="18"/>
                <w:szCs w:val="18"/>
              </w:rPr>
              <w:t>Starik</w:t>
            </w:r>
            <w:proofErr w:type="spellEnd"/>
            <w:r w:rsidRPr="00183898">
              <w:rPr>
                <w:rFonts w:cstheme="minorHAnsi"/>
                <w:sz w:val="18"/>
                <w:szCs w:val="18"/>
              </w:rPr>
              <w:t>, M. (1995)</w:t>
            </w:r>
          </w:p>
        </w:tc>
        <w:tc>
          <w:tcPr>
            <w:tcW w:w="3456" w:type="dxa"/>
            <w:tcBorders>
              <w:top w:val="single" w:sz="12" w:space="0" w:color="auto"/>
            </w:tcBorders>
          </w:tcPr>
          <w:p w14:paraId="28258958" w14:textId="5C79E2D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Borders>
              <w:top w:val="single" w:sz="12" w:space="0" w:color="auto"/>
            </w:tcBorders>
          </w:tcPr>
          <w:p w14:paraId="4312CAB0" w14:textId="4E8E7579"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228</w:t>
            </w:r>
          </w:p>
        </w:tc>
        <w:tc>
          <w:tcPr>
            <w:tcW w:w="2016" w:type="dxa"/>
            <w:tcBorders>
              <w:top w:val="single" w:sz="12" w:space="0" w:color="auto"/>
            </w:tcBorders>
          </w:tcPr>
          <w:p w14:paraId="42F693FC" w14:textId="05813226"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8.44</w:t>
            </w:r>
          </w:p>
        </w:tc>
        <w:tc>
          <w:tcPr>
            <w:tcW w:w="2304" w:type="dxa"/>
            <w:tcBorders>
              <w:top w:val="single" w:sz="12" w:space="0" w:color="auto"/>
            </w:tcBorders>
          </w:tcPr>
          <w:p w14:paraId="0898006B" w14:textId="7A442AE0"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7A072978" w14:textId="77777777" w:rsidTr="00DB24D9">
        <w:tc>
          <w:tcPr>
            <w:tcW w:w="3600" w:type="dxa"/>
          </w:tcPr>
          <w:p w14:paraId="30B62967" w14:textId="4CF8E9E6"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Phillips, RA; </w:t>
            </w:r>
            <w:proofErr w:type="spellStart"/>
            <w:r w:rsidRPr="00183898">
              <w:rPr>
                <w:rFonts w:cstheme="minorHAnsi"/>
                <w:sz w:val="18"/>
                <w:szCs w:val="18"/>
              </w:rPr>
              <w:t>Reichart</w:t>
            </w:r>
            <w:proofErr w:type="spellEnd"/>
            <w:r w:rsidRPr="00183898">
              <w:rPr>
                <w:rFonts w:cstheme="minorHAnsi"/>
                <w:sz w:val="18"/>
                <w:szCs w:val="18"/>
              </w:rPr>
              <w:t>, J (2000)</w:t>
            </w:r>
          </w:p>
        </w:tc>
        <w:tc>
          <w:tcPr>
            <w:tcW w:w="3456" w:type="dxa"/>
          </w:tcPr>
          <w:p w14:paraId="575F0EC9" w14:textId="760A573C"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 xml:space="preserve">Journal of Business Ethics </w:t>
            </w:r>
          </w:p>
        </w:tc>
        <w:tc>
          <w:tcPr>
            <w:tcW w:w="1440" w:type="dxa"/>
          </w:tcPr>
          <w:p w14:paraId="74C721F6" w14:textId="2E061181"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121</w:t>
            </w:r>
          </w:p>
        </w:tc>
        <w:tc>
          <w:tcPr>
            <w:tcW w:w="2016" w:type="dxa"/>
          </w:tcPr>
          <w:p w14:paraId="166EDE9E" w14:textId="4CE9D48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365F1DCE" w14:textId="276D9D1B"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6.331</w:t>
            </w:r>
          </w:p>
        </w:tc>
      </w:tr>
      <w:tr w:rsidR="00A10492" w:rsidRPr="00183898" w14:paraId="358A7791" w14:textId="77777777" w:rsidTr="00DB24D9">
        <w:tc>
          <w:tcPr>
            <w:tcW w:w="3600" w:type="dxa"/>
          </w:tcPr>
          <w:p w14:paraId="7FCEE54A" w14:textId="64A03B30"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Robinson, S</w:t>
            </w:r>
            <w:r w:rsidR="00B17AE7" w:rsidRPr="00183898">
              <w:rPr>
                <w:rFonts w:cstheme="minorHAnsi"/>
                <w:sz w:val="18"/>
                <w:szCs w:val="18"/>
              </w:rPr>
              <w:t xml:space="preserve"> et al.,</w:t>
            </w:r>
            <w:r w:rsidRPr="00183898">
              <w:rPr>
                <w:rFonts w:cstheme="minorHAnsi"/>
                <w:sz w:val="18"/>
                <w:szCs w:val="18"/>
              </w:rPr>
              <w:t xml:space="preserve"> (2020)</w:t>
            </w:r>
          </w:p>
        </w:tc>
        <w:tc>
          <w:tcPr>
            <w:tcW w:w="3456" w:type="dxa"/>
          </w:tcPr>
          <w:p w14:paraId="3F3F3C19" w14:textId="7B412517" w:rsidR="005F2EFB" w:rsidRPr="00183898" w:rsidRDefault="005F2EFB" w:rsidP="000B580B">
            <w:pPr>
              <w:spacing w:before="100" w:beforeAutospacing="1" w:after="100" w:afterAutospacing="1"/>
              <w:rPr>
                <w:rFonts w:cstheme="minorHAnsi"/>
                <w:sz w:val="18"/>
                <w:szCs w:val="18"/>
              </w:rPr>
            </w:pPr>
            <w:r w:rsidRPr="00183898">
              <w:rPr>
                <w:rFonts w:cstheme="minorHAnsi"/>
                <w:sz w:val="18"/>
                <w:szCs w:val="18"/>
              </w:rPr>
              <w:t>Journal of Business Research</w:t>
            </w:r>
          </w:p>
        </w:tc>
        <w:tc>
          <w:tcPr>
            <w:tcW w:w="1440" w:type="dxa"/>
          </w:tcPr>
          <w:p w14:paraId="77F15A6E" w14:textId="5B9B5834" w:rsidR="005F2EFB" w:rsidRPr="00183898" w:rsidRDefault="005F2EFB" w:rsidP="005D6D0E">
            <w:pPr>
              <w:spacing w:before="100" w:beforeAutospacing="1" w:after="100" w:afterAutospacing="1"/>
              <w:jc w:val="right"/>
              <w:rPr>
                <w:rFonts w:cstheme="minorHAnsi"/>
                <w:sz w:val="18"/>
                <w:szCs w:val="18"/>
              </w:rPr>
            </w:pPr>
            <w:r w:rsidRPr="00183898">
              <w:rPr>
                <w:rFonts w:cstheme="minorHAnsi"/>
                <w:sz w:val="18"/>
                <w:szCs w:val="18"/>
              </w:rPr>
              <w:t>61</w:t>
            </w:r>
          </w:p>
        </w:tc>
        <w:tc>
          <w:tcPr>
            <w:tcW w:w="2016" w:type="dxa"/>
          </w:tcPr>
          <w:p w14:paraId="01271584" w14:textId="6B381ACE" w:rsidR="005F2EFB" w:rsidRPr="00183898" w:rsidRDefault="007614E8" w:rsidP="005D6D0E">
            <w:pPr>
              <w:spacing w:before="100" w:beforeAutospacing="1" w:after="100" w:afterAutospacing="1"/>
              <w:jc w:val="right"/>
              <w:rPr>
                <w:rFonts w:cstheme="minorHAnsi"/>
                <w:sz w:val="18"/>
                <w:szCs w:val="18"/>
              </w:rPr>
            </w:pPr>
            <w:r w:rsidRPr="00183898">
              <w:rPr>
                <w:rFonts w:cstheme="minorHAnsi"/>
                <w:sz w:val="18"/>
                <w:szCs w:val="18"/>
              </w:rPr>
              <w:t>30.5</w:t>
            </w:r>
          </w:p>
        </w:tc>
        <w:tc>
          <w:tcPr>
            <w:tcW w:w="2304" w:type="dxa"/>
          </w:tcPr>
          <w:p w14:paraId="53711DA0" w14:textId="43A8BC83" w:rsidR="005F2EFB" w:rsidRPr="00183898" w:rsidRDefault="00EC142D" w:rsidP="005D6D0E">
            <w:pPr>
              <w:spacing w:before="100" w:beforeAutospacing="1" w:after="100" w:afterAutospacing="1"/>
              <w:jc w:val="right"/>
              <w:rPr>
                <w:rFonts w:cstheme="minorHAnsi"/>
                <w:sz w:val="18"/>
                <w:szCs w:val="18"/>
              </w:rPr>
            </w:pPr>
            <w:r w:rsidRPr="00183898">
              <w:rPr>
                <w:rFonts w:cstheme="minorHAnsi"/>
                <w:sz w:val="18"/>
                <w:szCs w:val="18"/>
              </w:rPr>
              <w:t>10.969</w:t>
            </w:r>
          </w:p>
        </w:tc>
      </w:tr>
      <w:tr w:rsidR="00A10492" w:rsidRPr="00183898" w14:paraId="65164008" w14:textId="77777777" w:rsidTr="00DB24D9">
        <w:tc>
          <w:tcPr>
            <w:tcW w:w="3600" w:type="dxa"/>
          </w:tcPr>
          <w:p w14:paraId="1C19BEF5" w14:textId="254F0D0C" w:rsidR="005F2EFB" w:rsidRPr="00183898" w:rsidRDefault="00EC142D" w:rsidP="000B580B">
            <w:pPr>
              <w:spacing w:before="100" w:beforeAutospacing="1" w:after="100" w:afterAutospacing="1"/>
              <w:rPr>
                <w:rFonts w:cstheme="minorHAnsi"/>
                <w:sz w:val="18"/>
                <w:szCs w:val="18"/>
              </w:rPr>
            </w:pPr>
            <w:proofErr w:type="spellStart"/>
            <w:r w:rsidRPr="00183898">
              <w:rPr>
                <w:rFonts w:cstheme="minorHAnsi"/>
                <w:sz w:val="18"/>
                <w:szCs w:val="18"/>
              </w:rPr>
              <w:t>Introna</w:t>
            </w:r>
            <w:proofErr w:type="spellEnd"/>
            <w:r w:rsidRPr="00183898">
              <w:rPr>
                <w:rFonts w:cstheme="minorHAnsi"/>
                <w:sz w:val="18"/>
                <w:szCs w:val="18"/>
              </w:rPr>
              <w:t>, LD; Hayes, N</w:t>
            </w:r>
            <w:r w:rsidR="008F7C9D" w:rsidRPr="00183898">
              <w:rPr>
                <w:rFonts w:cstheme="minorHAnsi"/>
                <w:sz w:val="18"/>
                <w:szCs w:val="18"/>
              </w:rPr>
              <w:t xml:space="preserve"> (2011)</w:t>
            </w:r>
          </w:p>
        </w:tc>
        <w:tc>
          <w:tcPr>
            <w:tcW w:w="3456" w:type="dxa"/>
          </w:tcPr>
          <w:p w14:paraId="22BF8935" w14:textId="5C7306D6"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Information and Organization</w:t>
            </w:r>
          </w:p>
        </w:tc>
        <w:tc>
          <w:tcPr>
            <w:tcW w:w="1440" w:type="dxa"/>
          </w:tcPr>
          <w:p w14:paraId="28FF85AE" w14:textId="21FFF033"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59</w:t>
            </w:r>
          </w:p>
        </w:tc>
        <w:tc>
          <w:tcPr>
            <w:tcW w:w="2016" w:type="dxa"/>
          </w:tcPr>
          <w:p w14:paraId="6DB82C5D" w14:textId="421C3E04"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5.36</w:t>
            </w:r>
          </w:p>
        </w:tc>
        <w:tc>
          <w:tcPr>
            <w:tcW w:w="2304" w:type="dxa"/>
          </w:tcPr>
          <w:p w14:paraId="4D8AE8EA" w14:textId="6A9ADD4A"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5.387</w:t>
            </w:r>
          </w:p>
        </w:tc>
      </w:tr>
      <w:tr w:rsidR="00A10492" w:rsidRPr="00183898" w14:paraId="094F7617" w14:textId="77777777" w:rsidTr="00DB24D9">
        <w:tc>
          <w:tcPr>
            <w:tcW w:w="3600" w:type="dxa"/>
          </w:tcPr>
          <w:p w14:paraId="21A369BF" w14:textId="77162514" w:rsidR="005F2EFB" w:rsidRPr="00183898" w:rsidRDefault="008F7C9D" w:rsidP="000B580B">
            <w:pPr>
              <w:spacing w:before="100" w:beforeAutospacing="1" w:after="100" w:afterAutospacing="1"/>
              <w:rPr>
                <w:rFonts w:cstheme="minorHAnsi"/>
                <w:sz w:val="18"/>
                <w:szCs w:val="18"/>
              </w:rPr>
            </w:pPr>
            <w:r w:rsidRPr="00183898">
              <w:rPr>
                <w:rFonts w:cstheme="minorHAnsi"/>
                <w:sz w:val="18"/>
                <w:szCs w:val="18"/>
              </w:rPr>
              <w:t>Zhu, DH; Chang, YP (2020)</w:t>
            </w:r>
          </w:p>
        </w:tc>
        <w:tc>
          <w:tcPr>
            <w:tcW w:w="3456" w:type="dxa"/>
          </w:tcPr>
          <w:p w14:paraId="151C7B03" w14:textId="5C760615" w:rsidR="005F2EFB" w:rsidRPr="00183898" w:rsidRDefault="008F7C9D" w:rsidP="000B580B">
            <w:pPr>
              <w:spacing w:before="100" w:beforeAutospacing="1" w:after="100" w:afterAutospacing="1"/>
              <w:rPr>
                <w:rFonts w:cstheme="minorHAnsi"/>
                <w:sz w:val="18"/>
                <w:szCs w:val="18"/>
              </w:rPr>
            </w:pPr>
            <w:del w:id="14" w:author="Poggioli, Nicholas" w:date="2022-12-05T14:33:00Z">
              <w:r w:rsidRPr="00183898" w:rsidDel="00183898">
                <w:rPr>
                  <w:rFonts w:cstheme="minorHAnsi"/>
                  <w:sz w:val="18"/>
                  <w:szCs w:val="18"/>
                </w:rPr>
                <w:delText xml:space="preserve">International </w:delText>
              </w:r>
            </w:del>
            <w:ins w:id="15" w:author="Poggioli, Nicholas" w:date="2022-12-05T14:33:00Z">
              <w:r w:rsidR="00183898" w:rsidRPr="00183898">
                <w:rPr>
                  <w:rFonts w:cstheme="minorHAnsi"/>
                  <w:sz w:val="18"/>
                  <w:szCs w:val="18"/>
                </w:rPr>
                <w:t xml:space="preserve">Intl </w:t>
              </w:r>
            </w:ins>
            <w:r w:rsidRPr="00183898">
              <w:rPr>
                <w:rFonts w:cstheme="minorHAnsi"/>
                <w:sz w:val="18"/>
                <w:szCs w:val="18"/>
              </w:rPr>
              <w:t xml:space="preserve">J of Contemporary Hospitality </w:t>
            </w:r>
            <w:proofErr w:type="spellStart"/>
            <w:r w:rsidRPr="00183898">
              <w:rPr>
                <w:rFonts w:cstheme="minorHAnsi"/>
                <w:sz w:val="18"/>
                <w:szCs w:val="18"/>
              </w:rPr>
              <w:t>M</w:t>
            </w:r>
            <w:r w:rsidR="00F1068D">
              <w:rPr>
                <w:rFonts w:cstheme="minorHAnsi"/>
                <w:sz w:val="18"/>
                <w:szCs w:val="18"/>
              </w:rPr>
              <w:t>gmt</w:t>
            </w:r>
            <w:proofErr w:type="spellEnd"/>
          </w:p>
        </w:tc>
        <w:tc>
          <w:tcPr>
            <w:tcW w:w="1440" w:type="dxa"/>
          </w:tcPr>
          <w:p w14:paraId="00A7E588" w14:textId="0FE95A31" w:rsidR="005F2EFB" w:rsidRPr="00183898" w:rsidRDefault="008F7C9D" w:rsidP="005D6D0E">
            <w:pPr>
              <w:spacing w:before="100" w:beforeAutospacing="1" w:after="100" w:afterAutospacing="1"/>
              <w:jc w:val="right"/>
              <w:rPr>
                <w:rFonts w:cstheme="minorHAnsi"/>
                <w:sz w:val="18"/>
                <w:szCs w:val="18"/>
              </w:rPr>
            </w:pPr>
            <w:r w:rsidRPr="00183898">
              <w:rPr>
                <w:rFonts w:cstheme="minorHAnsi"/>
                <w:sz w:val="18"/>
                <w:szCs w:val="18"/>
              </w:rPr>
              <w:t>56</w:t>
            </w:r>
          </w:p>
        </w:tc>
        <w:tc>
          <w:tcPr>
            <w:tcW w:w="2016" w:type="dxa"/>
          </w:tcPr>
          <w:p w14:paraId="441D31CD" w14:textId="30B96FAC"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28</w:t>
            </w:r>
            <w:ins w:id="16" w:author="Poggioli, Nicholas" w:date="2022-12-05T14:47:00Z">
              <w:r w:rsidR="005D6D0E" w:rsidRPr="005D6D0E">
                <w:rPr>
                  <w:rFonts w:cstheme="minorHAnsi"/>
                  <w:sz w:val="18"/>
                  <w:szCs w:val="18"/>
                </w:rPr>
                <w:t>.00</w:t>
              </w:r>
            </w:ins>
          </w:p>
        </w:tc>
        <w:tc>
          <w:tcPr>
            <w:tcW w:w="2304" w:type="dxa"/>
          </w:tcPr>
          <w:p w14:paraId="2F0C636F" w14:textId="37D9EEE9"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9.321</w:t>
            </w:r>
          </w:p>
        </w:tc>
      </w:tr>
      <w:tr w:rsidR="00A10492" w:rsidRPr="00183898" w14:paraId="2F286D1D" w14:textId="77777777" w:rsidTr="00DB24D9">
        <w:tc>
          <w:tcPr>
            <w:tcW w:w="3600" w:type="dxa"/>
          </w:tcPr>
          <w:p w14:paraId="4871FEE3" w14:textId="36BB4A07"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Dale, K; Latham, Y (2015)</w:t>
            </w:r>
          </w:p>
        </w:tc>
        <w:tc>
          <w:tcPr>
            <w:tcW w:w="3456" w:type="dxa"/>
          </w:tcPr>
          <w:p w14:paraId="584C1C96" w14:textId="69653A6F"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AF18353" w14:textId="1AD08CA7"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53</w:t>
            </w:r>
          </w:p>
        </w:tc>
        <w:tc>
          <w:tcPr>
            <w:tcW w:w="2016" w:type="dxa"/>
          </w:tcPr>
          <w:p w14:paraId="1E480961" w14:textId="163B669A"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7.57</w:t>
            </w:r>
          </w:p>
        </w:tc>
        <w:tc>
          <w:tcPr>
            <w:tcW w:w="2304" w:type="dxa"/>
          </w:tcPr>
          <w:p w14:paraId="4C9C9C63" w14:textId="577C0142" w:rsidR="005F2EFB" w:rsidRPr="00183898" w:rsidRDefault="000C11B1"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B1AC30A" w14:textId="77777777" w:rsidTr="00DB24D9">
        <w:tc>
          <w:tcPr>
            <w:tcW w:w="3600" w:type="dxa"/>
          </w:tcPr>
          <w:p w14:paraId="3CEEC1A2" w14:textId="452B4AA2"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Newlands, G (2021)</w:t>
            </w:r>
          </w:p>
        </w:tc>
        <w:tc>
          <w:tcPr>
            <w:tcW w:w="3456" w:type="dxa"/>
          </w:tcPr>
          <w:p w14:paraId="2E87445C" w14:textId="5FE82A23" w:rsidR="005F2EFB" w:rsidRPr="00183898" w:rsidRDefault="000C11B1" w:rsidP="000B580B">
            <w:pPr>
              <w:spacing w:before="100" w:beforeAutospacing="1" w:after="100" w:afterAutospacing="1"/>
              <w:rPr>
                <w:rFonts w:cstheme="minorHAnsi"/>
                <w:sz w:val="18"/>
                <w:szCs w:val="18"/>
              </w:rPr>
            </w:pPr>
            <w:r w:rsidRPr="00183898">
              <w:rPr>
                <w:rFonts w:cstheme="minorHAnsi"/>
                <w:sz w:val="18"/>
                <w:szCs w:val="18"/>
              </w:rPr>
              <w:t>Organization Studies</w:t>
            </w:r>
          </w:p>
        </w:tc>
        <w:tc>
          <w:tcPr>
            <w:tcW w:w="1440" w:type="dxa"/>
          </w:tcPr>
          <w:p w14:paraId="16565577" w14:textId="6FE1C718"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p>
        </w:tc>
        <w:tc>
          <w:tcPr>
            <w:tcW w:w="2016" w:type="dxa"/>
          </w:tcPr>
          <w:p w14:paraId="09197A1F" w14:textId="45489E4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47</w:t>
            </w:r>
            <w:ins w:id="17" w:author="Poggioli, Nicholas" w:date="2022-12-05T14:47:00Z">
              <w:r w:rsidR="005D6D0E" w:rsidRPr="005D6D0E">
                <w:rPr>
                  <w:rFonts w:cstheme="minorHAnsi"/>
                  <w:sz w:val="18"/>
                  <w:szCs w:val="18"/>
                </w:rPr>
                <w:t>.00</w:t>
              </w:r>
            </w:ins>
          </w:p>
        </w:tc>
        <w:tc>
          <w:tcPr>
            <w:tcW w:w="2304" w:type="dxa"/>
          </w:tcPr>
          <w:p w14:paraId="316E9A1B" w14:textId="4C685C2B" w:rsidR="005F2EFB"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5.524</w:t>
            </w:r>
          </w:p>
        </w:tc>
      </w:tr>
      <w:tr w:rsidR="00A10492" w:rsidRPr="00183898" w14:paraId="019C6345" w14:textId="77777777" w:rsidTr="00DB24D9">
        <w:tc>
          <w:tcPr>
            <w:tcW w:w="3600" w:type="dxa"/>
          </w:tcPr>
          <w:p w14:paraId="2D57776F" w14:textId="1AD50904"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Hawkins, G (2011)</w:t>
            </w:r>
          </w:p>
        </w:tc>
        <w:tc>
          <w:tcPr>
            <w:tcW w:w="3456" w:type="dxa"/>
          </w:tcPr>
          <w:p w14:paraId="0F8D9DD7" w14:textId="5BAC86F2" w:rsidR="00276DFD" w:rsidRPr="00183898" w:rsidRDefault="00276DFD" w:rsidP="000B580B">
            <w:pPr>
              <w:spacing w:before="100" w:beforeAutospacing="1" w:after="100" w:afterAutospacing="1"/>
              <w:rPr>
                <w:rFonts w:cstheme="minorHAnsi"/>
                <w:sz w:val="18"/>
                <w:szCs w:val="18"/>
              </w:rPr>
            </w:pPr>
            <w:r w:rsidRPr="00183898">
              <w:rPr>
                <w:rFonts w:cstheme="minorHAnsi"/>
                <w:sz w:val="18"/>
                <w:szCs w:val="18"/>
              </w:rPr>
              <w:t>Economy and Society</w:t>
            </w:r>
          </w:p>
        </w:tc>
        <w:tc>
          <w:tcPr>
            <w:tcW w:w="1440" w:type="dxa"/>
          </w:tcPr>
          <w:p w14:paraId="46ED03A4" w14:textId="1B7E6818"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46</w:t>
            </w:r>
          </w:p>
        </w:tc>
        <w:tc>
          <w:tcPr>
            <w:tcW w:w="2016" w:type="dxa"/>
          </w:tcPr>
          <w:p w14:paraId="0DB18FCF" w14:textId="547F23B6"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w:t>
            </w:r>
          </w:p>
        </w:tc>
        <w:tc>
          <w:tcPr>
            <w:tcW w:w="2304" w:type="dxa"/>
          </w:tcPr>
          <w:p w14:paraId="6FE6BAE2" w14:textId="5EFF6074" w:rsidR="00276DFD" w:rsidRPr="00183898" w:rsidRDefault="00276DFD" w:rsidP="005D6D0E">
            <w:pPr>
              <w:spacing w:before="100" w:beforeAutospacing="1" w:after="100" w:afterAutospacing="1"/>
              <w:jc w:val="right"/>
              <w:rPr>
                <w:rFonts w:cstheme="minorHAnsi"/>
                <w:sz w:val="18"/>
                <w:szCs w:val="18"/>
              </w:rPr>
            </w:pPr>
            <w:r w:rsidRPr="00183898">
              <w:rPr>
                <w:rFonts w:cstheme="minorHAnsi"/>
                <w:sz w:val="18"/>
                <w:szCs w:val="18"/>
              </w:rPr>
              <w:t>4.182</w:t>
            </w:r>
          </w:p>
        </w:tc>
      </w:tr>
      <w:tr w:rsidR="00A10492" w:rsidRPr="00183898" w14:paraId="4DDB8385" w14:textId="77777777" w:rsidTr="00DB24D9">
        <w:tc>
          <w:tcPr>
            <w:tcW w:w="3600" w:type="dxa"/>
          </w:tcPr>
          <w:p w14:paraId="08C9D6CB" w14:textId="023B446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Humphries, C; Smith, ACT (2014)</w:t>
            </w:r>
          </w:p>
        </w:tc>
        <w:tc>
          <w:tcPr>
            <w:tcW w:w="3456" w:type="dxa"/>
          </w:tcPr>
          <w:p w14:paraId="4241CEB0" w14:textId="78AB1743" w:rsidR="00276DFD" w:rsidRPr="00183898" w:rsidRDefault="0028389F" w:rsidP="000B580B">
            <w:pPr>
              <w:spacing w:before="100" w:beforeAutospacing="1" w:after="100" w:afterAutospacing="1"/>
              <w:rPr>
                <w:rFonts w:cstheme="minorHAnsi"/>
                <w:sz w:val="18"/>
                <w:szCs w:val="18"/>
              </w:rPr>
            </w:pPr>
            <w:r w:rsidRPr="00183898">
              <w:rPr>
                <w:rFonts w:cstheme="minorHAnsi"/>
                <w:sz w:val="18"/>
                <w:szCs w:val="18"/>
              </w:rPr>
              <w:t>Organization</w:t>
            </w:r>
          </w:p>
        </w:tc>
        <w:tc>
          <w:tcPr>
            <w:tcW w:w="1440" w:type="dxa"/>
          </w:tcPr>
          <w:p w14:paraId="71A2FE77" w14:textId="14B11E3B"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44</w:t>
            </w:r>
          </w:p>
        </w:tc>
        <w:tc>
          <w:tcPr>
            <w:tcW w:w="2016" w:type="dxa"/>
          </w:tcPr>
          <w:p w14:paraId="150914D8" w14:textId="525CC51C"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5.50</w:t>
            </w:r>
          </w:p>
        </w:tc>
        <w:tc>
          <w:tcPr>
            <w:tcW w:w="2304" w:type="dxa"/>
          </w:tcPr>
          <w:p w14:paraId="18714E74" w14:textId="4D6A1CAF" w:rsidR="00276DFD" w:rsidRPr="00183898" w:rsidRDefault="0028389F"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4894AF93" w14:textId="77777777" w:rsidTr="00DB24D9">
        <w:tc>
          <w:tcPr>
            <w:tcW w:w="3600" w:type="dxa"/>
          </w:tcPr>
          <w:p w14:paraId="3DA81BB0" w14:textId="20103AB1" w:rsidR="00276DFD" w:rsidRPr="00183898" w:rsidRDefault="001C0643" w:rsidP="000B580B">
            <w:pPr>
              <w:spacing w:before="100" w:beforeAutospacing="1" w:after="100" w:afterAutospacing="1"/>
              <w:rPr>
                <w:rFonts w:cstheme="minorHAnsi"/>
                <w:sz w:val="18"/>
                <w:szCs w:val="18"/>
              </w:rPr>
            </w:pPr>
            <w:proofErr w:type="spellStart"/>
            <w:r w:rsidRPr="00183898">
              <w:rPr>
                <w:rFonts w:cstheme="minorHAnsi"/>
                <w:sz w:val="18"/>
                <w:szCs w:val="18"/>
              </w:rPr>
              <w:t>Ashforth</w:t>
            </w:r>
            <w:proofErr w:type="spellEnd"/>
            <w:r w:rsidRPr="00183898">
              <w:rPr>
                <w:rFonts w:cstheme="minorHAnsi"/>
                <w:sz w:val="18"/>
                <w:szCs w:val="18"/>
              </w:rPr>
              <w:t>, BE</w:t>
            </w:r>
            <w:r w:rsidR="00F1068D">
              <w:rPr>
                <w:rFonts w:cstheme="minorHAnsi"/>
                <w:sz w:val="18"/>
                <w:szCs w:val="18"/>
              </w:rPr>
              <w:t xml:space="preserve"> et al., </w:t>
            </w:r>
            <w:r w:rsidRPr="00183898">
              <w:rPr>
                <w:rFonts w:cstheme="minorHAnsi"/>
                <w:sz w:val="18"/>
                <w:szCs w:val="18"/>
              </w:rPr>
              <w:t>(2020)</w:t>
            </w:r>
          </w:p>
        </w:tc>
        <w:tc>
          <w:tcPr>
            <w:tcW w:w="3456" w:type="dxa"/>
          </w:tcPr>
          <w:p w14:paraId="753B119D" w14:textId="44AA6117" w:rsidR="00276DFD" w:rsidRPr="00183898" w:rsidRDefault="001C0643" w:rsidP="000B580B">
            <w:pPr>
              <w:spacing w:before="100" w:beforeAutospacing="1" w:after="100" w:afterAutospacing="1"/>
              <w:rPr>
                <w:rFonts w:cstheme="minorHAnsi"/>
                <w:sz w:val="18"/>
                <w:szCs w:val="18"/>
              </w:rPr>
            </w:pPr>
            <w:r w:rsidRPr="00183898">
              <w:rPr>
                <w:rFonts w:cstheme="minorHAnsi"/>
                <w:sz w:val="18"/>
                <w:szCs w:val="18"/>
              </w:rPr>
              <w:t>Academy of Management Review</w:t>
            </w:r>
          </w:p>
        </w:tc>
        <w:tc>
          <w:tcPr>
            <w:tcW w:w="1440" w:type="dxa"/>
          </w:tcPr>
          <w:p w14:paraId="761FBCB4" w14:textId="6E464DDA"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42</w:t>
            </w:r>
          </w:p>
        </w:tc>
        <w:tc>
          <w:tcPr>
            <w:tcW w:w="2016" w:type="dxa"/>
          </w:tcPr>
          <w:p w14:paraId="3A972B38" w14:textId="617E4BF7"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21</w:t>
            </w:r>
            <w:ins w:id="18" w:author="Poggioli, Nicholas" w:date="2022-12-05T14:47:00Z">
              <w:r w:rsidR="005D6D0E" w:rsidRPr="005D6D0E">
                <w:rPr>
                  <w:rFonts w:cstheme="minorHAnsi"/>
                  <w:sz w:val="18"/>
                  <w:szCs w:val="18"/>
                </w:rPr>
                <w:t>.00</w:t>
              </w:r>
            </w:ins>
          </w:p>
        </w:tc>
        <w:tc>
          <w:tcPr>
            <w:tcW w:w="2304" w:type="dxa"/>
          </w:tcPr>
          <w:p w14:paraId="5461D77D" w14:textId="2BE2E6AC" w:rsidR="00276DFD" w:rsidRPr="00183898" w:rsidRDefault="001C0643" w:rsidP="005D6D0E">
            <w:pPr>
              <w:spacing w:before="100" w:beforeAutospacing="1" w:after="100" w:afterAutospacing="1"/>
              <w:jc w:val="right"/>
              <w:rPr>
                <w:rFonts w:cstheme="minorHAnsi"/>
                <w:sz w:val="18"/>
                <w:szCs w:val="18"/>
              </w:rPr>
            </w:pPr>
            <w:r w:rsidRPr="00183898">
              <w:rPr>
                <w:rFonts w:cstheme="minorHAnsi"/>
                <w:sz w:val="18"/>
                <w:szCs w:val="18"/>
              </w:rPr>
              <w:t>13.865</w:t>
            </w:r>
          </w:p>
        </w:tc>
      </w:tr>
      <w:tr w:rsidR="00A10492" w:rsidRPr="00183898" w14:paraId="3D1507B6" w14:textId="77777777" w:rsidTr="00DB24D9">
        <w:tc>
          <w:tcPr>
            <w:tcW w:w="3600" w:type="dxa"/>
          </w:tcPr>
          <w:p w14:paraId="3D57E6FF" w14:textId="4D80D766"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Pizzi, G; Scarpi, D; Pantano, E (2021)</w:t>
            </w:r>
          </w:p>
        </w:tc>
        <w:tc>
          <w:tcPr>
            <w:tcW w:w="3456" w:type="dxa"/>
          </w:tcPr>
          <w:p w14:paraId="70459E8C" w14:textId="455B75E3"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Journal of Business Research</w:t>
            </w:r>
          </w:p>
        </w:tc>
        <w:tc>
          <w:tcPr>
            <w:tcW w:w="1440" w:type="dxa"/>
          </w:tcPr>
          <w:p w14:paraId="39E05FDD" w14:textId="34AD8BB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FCA76A0" w14:textId="44A9DE96"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ins w:id="19" w:author="Poggioli, Nicholas" w:date="2022-12-05T14:47:00Z">
              <w:r w:rsidR="005D6D0E" w:rsidRPr="005D6D0E">
                <w:rPr>
                  <w:rFonts w:cstheme="minorHAnsi"/>
                  <w:sz w:val="18"/>
                  <w:szCs w:val="18"/>
                </w:rPr>
                <w:t>.00</w:t>
              </w:r>
            </w:ins>
          </w:p>
        </w:tc>
        <w:tc>
          <w:tcPr>
            <w:tcW w:w="2304" w:type="dxa"/>
          </w:tcPr>
          <w:p w14:paraId="4535D40E" w14:textId="79A87B1E"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10.969</w:t>
            </w:r>
          </w:p>
        </w:tc>
      </w:tr>
      <w:tr w:rsidR="00A10492" w:rsidRPr="00183898" w14:paraId="0B6D5779" w14:textId="77777777" w:rsidTr="00DB24D9">
        <w:tc>
          <w:tcPr>
            <w:tcW w:w="3600" w:type="dxa"/>
          </w:tcPr>
          <w:p w14:paraId="06152832" w14:textId="5968E537"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Bell, E; Vachhani, SJ (2020)</w:t>
            </w:r>
          </w:p>
        </w:tc>
        <w:tc>
          <w:tcPr>
            <w:tcW w:w="3456" w:type="dxa"/>
          </w:tcPr>
          <w:p w14:paraId="74B3B7FD" w14:textId="21BDAEEC"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 Studies</w:t>
            </w:r>
          </w:p>
        </w:tc>
        <w:tc>
          <w:tcPr>
            <w:tcW w:w="1440" w:type="dxa"/>
          </w:tcPr>
          <w:p w14:paraId="2DA65D19" w14:textId="7AAACF4C"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32</w:t>
            </w:r>
          </w:p>
        </w:tc>
        <w:tc>
          <w:tcPr>
            <w:tcW w:w="2016" w:type="dxa"/>
          </w:tcPr>
          <w:p w14:paraId="624E490B" w14:textId="77002FDD"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16</w:t>
            </w:r>
            <w:ins w:id="20" w:author="Poggioli, Nicholas" w:date="2022-12-05T14:47:00Z">
              <w:r w:rsidR="005D6D0E" w:rsidRPr="005D6D0E">
                <w:rPr>
                  <w:rFonts w:cstheme="minorHAnsi"/>
                  <w:sz w:val="18"/>
                  <w:szCs w:val="18"/>
                </w:rPr>
                <w:t>.00</w:t>
              </w:r>
            </w:ins>
          </w:p>
        </w:tc>
        <w:tc>
          <w:tcPr>
            <w:tcW w:w="2304" w:type="dxa"/>
          </w:tcPr>
          <w:p w14:paraId="70551757" w14:textId="2C5098A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5.524</w:t>
            </w:r>
          </w:p>
        </w:tc>
      </w:tr>
      <w:tr w:rsidR="00A10492" w:rsidRPr="00183898" w14:paraId="0BB4A143" w14:textId="77777777" w:rsidTr="00DB24D9">
        <w:tc>
          <w:tcPr>
            <w:tcW w:w="3600" w:type="dxa"/>
          </w:tcPr>
          <w:p w14:paraId="32F3779E" w14:textId="23AE949E"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Carley, KM (1997)</w:t>
            </w:r>
          </w:p>
        </w:tc>
        <w:tc>
          <w:tcPr>
            <w:tcW w:w="3456" w:type="dxa"/>
          </w:tcPr>
          <w:p w14:paraId="4140AB03" w14:textId="55E2959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Annals of Operations Research</w:t>
            </w:r>
          </w:p>
        </w:tc>
        <w:tc>
          <w:tcPr>
            <w:tcW w:w="1440" w:type="dxa"/>
          </w:tcPr>
          <w:p w14:paraId="68ED57EC" w14:textId="2C84FB41"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31</w:t>
            </w:r>
          </w:p>
        </w:tc>
        <w:tc>
          <w:tcPr>
            <w:tcW w:w="2016" w:type="dxa"/>
          </w:tcPr>
          <w:p w14:paraId="7452DDA9" w14:textId="78D6032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1.24</w:t>
            </w:r>
          </w:p>
        </w:tc>
        <w:tc>
          <w:tcPr>
            <w:tcW w:w="2304" w:type="dxa"/>
          </w:tcPr>
          <w:p w14:paraId="2A0E8FF0" w14:textId="11CD977A"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4.82</w:t>
            </w:r>
            <w:ins w:id="21" w:author="Poggioli, Nicholas" w:date="2022-12-05T14:48:00Z">
              <w:r w:rsidR="004B498E">
                <w:rPr>
                  <w:rFonts w:cstheme="minorHAnsi"/>
                  <w:sz w:val="18"/>
                  <w:szCs w:val="18"/>
                  <w:lang w:val="it-CH"/>
                </w:rPr>
                <w:t>0</w:t>
              </w:r>
            </w:ins>
          </w:p>
        </w:tc>
      </w:tr>
      <w:tr w:rsidR="00A10492" w:rsidRPr="00183898" w14:paraId="14EE7657" w14:textId="77777777" w:rsidTr="00DB24D9">
        <w:tc>
          <w:tcPr>
            <w:tcW w:w="3600" w:type="dxa"/>
          </w:tcPr>
          <w:p w14:paraId="07D1BDBA" w14:textId="15987965"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Sheppard, VA; Fennell, DA (2019)</w:t>
            </w:r>
          </w:p>
        </w:tc>
        <w:tc>
          <w:tcPr>
            <w:tcW w:w="3456" w:type="dxa"/>
          </w:tcPr>
          <w:p w14:paraId="146846C4" w14:textId="7B9BC1D9"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Tourism Management</w:t>
            </w:r>
          </w:p>
        </w:tc>
        <w:tc>
          <w:tcPr>
            <w:tcW w:w="1440" w:type="dxa"/>
          </w:tcPr>
          <w:p w14:paraId="7F6F7789" w14:textId="478FD442"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7249B4A8" w14:textId="08E12A24"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9.33</w:t>
            </w:r>
          </w:p>
        </w:tc>
        <w:tc>
          <w:tcPr>
            <w:tcW w:w="2304" w:type="dxa"/>
          </w:tcPr>
          <w:p w14:paraId="10A494D5" w14:textId="7321E75F"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12.879</w:t>
            </w:r>
          </w:p>
        </w:tc>
      </w:tr>
      <w:tr w:rsidR="00A10492" w:rsidRPr="00183898" w14:paraId="2065447F" w14:textId="77777777" w:rsidTr="00DB24D9">
        <w:tc>
          <w:tcPr>
            <w:tcW w:w="3600" w:type="dxa"/>
          </w:tcPr>
          <w:p w14:paraId="4846C7CA" w14:textId="2E6CD928"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Scoville-Simonds, M (2018)</w:t>
            </w:r>
          </w:p>
        </w:tc>
        <w:tc>
          <w:tcPr>
            <w:tcW w:w="3456" w:type="dxa"/>
          </w:tcPr>
          <w:p w14:paraId="5E6B7E60" w14:textId="1D9D3A94" w:rsidR="00276DFD" w:rsidRPr="00183898" w:rsidRDefault="001C0643" w:rsidP="000B580B">
            <w:pPr>
              <w:spacing w:before="100" w:beforeAutospacing="1" w:after="100" w:afterAutospacing="1"/>
              <w:rPr>
                <w:rFonts w:cstheme="minorHAnsi"/>
                <w:sz w:val="18"/>
                <w:szCs w:val="18"/>
                <w:lang w:val="it-CH"/>
              </w:rPr>
            </w:pPr>
            <w:r w:rsidRPr="00183898">
              <w:rPr>
                <w:rFonts w:cstheme="minorHAnsi"/>
                <w:sz w:val="18"/>
                <w:szCs w:val="18"/>
                <w:lang w:val="it-CH"/>
              </w:rPr>
              <w:t>World Development</w:t>
            </w:r>
          </w:p>
        </w:tc>
        <w:tc>
          <w:tcPr>
            <w:tcW w:w="1440" w:type="dxa"/>
          </w:tcPr>
          <w:p w14:paraId="5CDC1B97" w14:textId="7CE5546B" w:rsidR="00276DFD" w:rsidRPr="00183898" w:rsidRDefault="001C0643"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28</w:t>
            </w:r>
          </w:p>
        </w:tc>
        <w:tc>
          <w:tcPr>
            <w:tcW w:w="2016" w:type="dxa"/>
          </w:tcPr>
          <w:p w14:paraId="031B4D38" w14:textId="3585CD9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7</w:t>
            </w:r>
            <w:ins w:id="22" w:author="Poggioli, Nicholas" w:date="2022-12-05T14:47:00Z">
              <w:r w:rsidR="005D6D0E" w:rsidRPr="005D6D0E">
                <w:rPr>
                  <w:rFonts w:cstheme="minorHAnsi"/>
                  <w:sz w:val="18"/>
                  <w:szCs w:val="18"/>
                </w:rPr>
                <w:t>.00</w:t>
              </w:r>
            </w:ins>
          </w:p>
        </w:tc>
        <w:tc>
          <w:tcPr>
            <w:tcW w:w="2304" w:type="dxa"/>
          </w:tcPr>
          <w:p w14:paraId="496E1D42" w14:textId="60124F6F"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6.678</w:t>
            </w:r>
          </w:p>
        </w:tc>
      </w:tr>
      <w:tr w:rsidR="00A10492" w:rsidRPr="00183898" w14:paraId="2503A69C" w14:textId="77777777" w:rsidTr="00DB24D9">
        <w:tc>
          <w:tcPr>
            <w:tcW w:w="3600" w:type="dxa"/>
          </w:tcPr>
          <w:p w14:paraId="60F4BA25" w14:textId="33732BF1"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Beacham, J (2018)</w:t>
            </w:r>
          </w:p>
        </w:tc>
        <w:tc>
          <w:tcPr>
            <w:tcW w:w="3456" w:type="dxa"/>
          </w:tcPr>
          <w:p w14:paraId="2795FA5B" w14:textId="034744A6"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Organization</w:t>
            </w:r>
          </w:p>
        </w:tc>
        <w:tc>
          <w:tcPr>
            <w:tcW w:w="1440" w:type="dxa"/>
          </w:tcPr>
          <w:p w14:paraId="3FB23187" w14:textId="772A9C92"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25</w:t>
            </w:r>
          </w:p>
        </w:tc>
        <w:tc>
          <w:tcPr>
            <w:tcW w:w="2016" w:type="dxa"/>
          </w:tcPr>
          <w:p w14:paraId="3222D1EC" w14:textId="7CF7D4A5"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6.25</w:t>
            </w:r>
          </w:p>
        </w:tc>
        <w:tc>
          <w:tcPr>
            <w:tcW w:w="2304" w:type="dxa"/>
          </w:tcPr>
          <w:p w14:paraId="7CDC2851" w14:textId="1C58AF76"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3.301</w:t>
            </w:r>
          </w:p>
        </w:tc>
      </w:tr>
      <w:tr w:rsidR="00A10492" w:rsidRPr="00183898" w14:paraId="51E93395" w14:textId="77777777" w:rsidTr="00DB24D9">
        <w:tc>
          <w:tcPr>
            <w:tcW w:w="3600" w:type="dxa"/>
          </w:tcPr>
          <w:p w14:paraId="731EBA82" w14:textId="72541723"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Washington, H; Maloney, M (2020)</w:t>
            </w:r>
          </w:p>
        </w:tc>
        <w:tc>
          <w:tcPr>
            <w:tcW w:w="3456" w:type="dxa"/>
          </w:tcPr>
          <w:p w14:paraId="7CE5FEF7" w14:textId="6E8264E0" w:rsidR="00276DFD" w:rsidRPr="00183898" w:rsidRDefault="00067198" w:rsidP="000B580B">
            <w:pPr>
              <w:spacing w:before="100" w:beforeAutospacing="1" w:after="100" w:afterAutospacing="1"/>
              <w:rPr>
                <w:rFonts w:cstheme="minorHAnsi"/>
                <w:sz w:val="18"/>
                <w:szCs w:val="18"/>
                <w:lang w:val="it-CH"/>
              </w:rPr>
            </w:pPr>
            <w:r w:rsidRPr="00183898">
              <w:rPr>
                <w:rFonts w:cstheme="minorHAnsi"/>
                <w:sz w:val="18"/>
                <w:szCs w:val="18"/>
                <w:lang w:val="it-CH"/>
              </w:rPr>
              <w:t>Ecological Economics</w:t>
            </w:r>
          </w:p>
        </w:tc>
        <w:tc>
          <w:tcPr>
            <w:tcW w:w="1440" w:type="dxa"/>
          </w:tcPr>
          <w:p w14:paraId="1E733FBF" w14:textId="074701D9"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24</w:t>
            </w:r>
          </w:p>
        </w:tc>
        <w:tc>
          <w:tcPr>
            <w:tcW w:w="2016" w:type="dxa"/>
          </w:tcPr>
          <w:p w14:paraId="46613929" w14:textId="7C741704"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12</w:t>
            </w:r>
            <w:ins w:id="23" w:author="Poggioli, Nicholas" w:date="2022-12-05T14:47:00Z">
              <w:r w:rsidR="005D6D0E" w:rsidRPr="005D6D0E">
                <w:rPr>
                  <w:rFonts w:cstheme="minorHAnsi"/>
                  <w:sz w:val="18"/>
                  <w:szCs w:val="18"/>
                </w:rPr>
                <w:t>.00</w:t>
              </w:r>
            </w:ins>
          </w:p>
        </w:tc>
        <w:tc>
          <w:tcPr>
            <w:tcW w:w="2304" w:type="dxa"/>
          </w:tcPr>
          <w:p w14:paraId="1ADAAB45" w14:textId="64A361FB" w:rsidR="00276DFD" w:rsidRPr="00183898" w:rsidRDefault="00067198" w:rsidP="005D6D0E">
            <w:pPr>
              <w:spacing w:before="100" w:beforeAutospacing="1" w:after="100" w:afterAutospacing="1"/>
              <w:jc w:val="right"/>
              <w:rPr>
                <w:rFonts w:cstheme="minorHAnsi"/>
                <w:sz w:val="18"/>
                <w:szCs w:val="18"/>
                <w:lang w:val="it-CH"/>
              </w:rPr>
            </w:pPr>
            <w:r w:rsidRPr="00183898">
              <w:rPr>
                <w:rFonts w:cstheme="minorHAnsi"/>
                <w:sz w:val="18"/>
                <w:szCs w:val="18"/>
                <w:lang w:val="it-CH"/>
              </w:rPr>
              <w:t>6.536</w:t>
            </w:r>
          </w:p>
        </w:tc>
      </w:tr>
      <w:tr w:rsidR="00A10492" w:rsidRPr="00183898" w14:paraId="0AAA4BA0" w14:textId="77777777" w:rsidTr="00DB24D9">
        <w:tc>
          <w:tcPr>
            <w:tcW w:w="3600" w:type="dxa"/>
          </w:tcPr>
          <w:p w14:paraId="66B8EBB8" w14:textId="22EC38F2" w:rsidR="00276DFD" w:rsidRPr="00183898" w:rsidRDefault="00067198" w:rsidP="000B580B">
            <w:pPr>
              <w:spacing w:before="100" w:beforeAutospacing="1" w:after="100" w:afterAutospacing="1"/>
              <w:rPr>
                <w:rFonts w:cstheme="minorHAnsi"/>
                <w:sz w:val="18"/>
                <w:szCs w:val="18"/>
              </w:rPr>
            </w:pPr>
            <w:r w:rsidRPr="00183898">
              <w:rPr>
                <w:rFonts w:cstheme="minorHAnsi"/>
                <w:sz w:val="18"/>
                <w:szCs w:val="18"/>
              </w:rPr>
              <w:t>Sage, D</w:t>
            </w:r>
            <w:r w:rsidR="00B17AE7" w:rsidRPr="00183898">
              <w:rPr>
                <w:rFonts w:cstheme="minorHAnsi"/>
                <w:sz w:val="18"/>
                <w:szCs w:val="18"/>
              </w:rPr>
              <w:t xml:space="preserve">. et al., </w:t>
            </w:r>
            <w:r w:rsidRPr="00183898">
              <w:rPr>
                <w:rFonts w:cstheme="minorHAnsi"/>
                <w:sz w:val="18"/>
                <w:szCs w:val="18"/>
              </w:rPr>
              <w:t>(2016)</w:t>
            </w:r>
          </w:p>
        </w:tc>
        <w:tc>
          <w:tcPr>
            <w:tcW w:w="3456" w:type="dxa"/>
          </w:tcPr>
          <w:p w14:paraId="5F37D5DF" w14:textId="1C4152FE" w:rsidR="00276DFD"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7C14B8A8" w14:textId="1F0ED184"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41FCED68" w14:textId="11772356"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ins w:id="24" w:author="Poggioli, Nicholas" w:date="2022-12-05T14:47:00Z">
              <w:r w:rsidR="005D6D0E" w:rsidRPr="005D6D0E">
                <w:rPr>
                  <w:rFonts w:cstheme="minorHAnsi"/>
                  <w:sz w:val="18"/>
                  <w:szCs w:val="18"/>
                </w:rPr>
                <w:t>.00</w:t>
              </w:r>
            </w:ins>
          </w:p>
        </w:tc>
        <w:tc>
          <w:tcPr>
            <w:tcW w:w="2304" w:type="dxa"/>
          </w:tcPr>
          <w:p w14:paraId="1F2C89AC" w14:textId="2615A665" w:rsidR="00276DFD"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73CC0AD9" w14:textId="77777777" w:rsidTr="00DB24D9">
        <w:tc>
          <w:tcPr>
            <w:tcW w:w="3600" w:type="dxa"/>
          </w:tcPr>
          <w:p w14:paraId="76625243" w14:textId="4A9F916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rPr>
              <w:t>Sayers, JG (2016)</w:t>
            </w:r>
          </w:p>
        </w:tc>
        <w:tc>
          <w:tcPr>
            <w:tcW w:w="3456" w:type="dxa"/>
          </w:tcPr>
          <w:p w14:paraId="34FAB9CB" w14:textId="050E5FED" w:rsidR="0044472A" w:rsidRPr="00183898" w:rsidRDefault="0044472A" w:rsidP="000B580B">
            <w:pPr>
              <w:spacing w:before="100" w:beforeAutospacing="1" w:after="100" w:afterAutospacing="1"/>
              <w:rPr>
                <w:rFonts w:cstheme="minorHAnsi"/>
                <w:sz w:val="18"/>
                <w:szCs w:val="18"/>
              </w:rPr>
            </w:pPr>
            <w:r w:rsidRPr="00183898">
              <w:rPr>
                <w:rFonts w:cstheme="minorHAnsi"/>
                <w:sz w:val="18"/>
                <w:szCs w:val="18"/>
                <w:lang w:val="it-CH"/>
              </w:rPr>
              <w:t>Organization</w:t>
            </w:r>
          </w:p>
        </w:tc>
        <w:tc>
          <w:tcPr>
            <w:tcW w:w="1440" w:type="dxa"/>
          </w:tcPr>
          <w:p w14:paraId="11B6787E" w14:textId="14DA188D"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24</w:t>
            </w:r>
          </w:p>
        </w:tc>
        <w:tc>
          <w:tcPr>
            <w:tcW w:w="2016" w:type="dxa"/>
          </w:tcPr>
          <w:p w14:paraId="203921CA" w14:textId="3FCEE645"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4</w:t>
            </w:r>
            <w:ins w:id="25" w:author="Poggioli, Nicholas" w:date="2022-12-05T14:47:00Z">
              <w:r w:rsidR="005D6D0E" w:rsidRPr="005D6D0E">
                <w:rPr>
                  <w:rFonts w:cstheme="minorHAnsi"/>
                  <w:sz w:val="18"/>
                  <w:szCs w:val="18"/>
                </w:rPr>
                <w:t>.00</w:t>
              </w:r>
            </w:ins>
          </w:p>
        </w:tc>
        <w:tc>
          <w:tcPr>
            <w:tcW w:w="2304" w:type="dxa"/>
          </w:tcPr>
          <w:p w14:paraId="4AD1F5B5" w14:textId="4D030F94" w:rsidR="0044472A" w:rsidRPr="00183898" w:rsidRDefault="0044472A" w:rsidP="005D6D0E">
            <w:pPr>
              <w:spacing w:before="100" w:beforeAutospacing="1" w:after="100" w:afterAutospacing="1"/>
              <w:jc w:val="right"/>
              <w:rPr>
                <w:rFonts w:cstheme="minorHAnsi"/>
                <w:sz w:val="18"/>
                <w:szCs w:val="18"/>
              </w:rPr>
            </w:pPr>
            <w:r w:rsidRPr="00183898">
              <w:rPr>
                <w:rFonts w:cstheme="minorHAnsi"/>
                <w:sz w:val="18"/>
                <w:szCs w:val="18"/>
              </w:rPr>
              <w:t>3.301</w:t>
            </w:r>
          </w:p>
        </w:tc>
      </w:tr>
      <w:tr w:rsidR="00A10492" w:rsidRPr="00183898" w14:paraId="57C833BF" w14:textId="77777777" w:rsidTr="00DB24D9">
        <w:tc>
          <w:tcPr>
            <w:tcW w:w="3600" w:type="dxa"/>
            <w:tcBorders>
              <w:bottom w:val="single" w:sz="12" w:space="0" w:color="auto"/>
            </w:tcBorders>
          </w:tcPr>
          <w:p w14:paraId="65DBC9EB" w14:textId="07F5AF29"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Faber, M</w:t>
            </w:r>
            <w:r w:rsidR="00B17AE7" w:rsidRPr="00183898">
              <w:rPr>
                <w:rFonts w:cstheme="minorHAnsi"/>
                <w:sz w:val="18"/>
                <w:szCs w:val="18"/>
                <w:lang w:val="de-CH"/>
              </w:rPr>
              <w:t xml:space="preserve">. et al., </w:t>
            </w:r>
            <w:r w:rsidRPr="00183898">
              <w:rPr>
                <w:rFonts w:cstheme="minorHAnsi"/>
                <w:sz w:val="18"/>
                <w:szCs w:val="18"/>
                <w:lang w:val="de-CH"/>
              </w:rPr>
              <w:t>(1995)</w:t>
            </w:r>
          </w:p>
        </w:tc>
        <w:tc>
          <w:tcPr>
            <w:tcW w:w="3456" w:type="dxa"/>
            <w:tcBorders>
              <w:bottom w:val="single" w:sz="12" w:space="0" w:color="auto"/>
            </w:tcBorders>
          </w:tcPr>
          <w:p w14:paraId="3BDE263F" w14:textId="4065BBF7" w:rsidR="0044472A" w:rsidRPr="00183898" w:rsidRDefault="0044472A" w:rsidP="000B580B">
            <w:pPr>
              <w:spacing w:before="100" w:beforeAutospacing="1" w:after="100" w:afterAutospacing="1"/>
              <w:rPr>
                <w:rFonts w:cstheme="minorHAnsi"/>
                <w:sz w:val="18"/>
                <w:szCs w:val="18"/>
                <w:lang w:val="de-CH"/>
              </w:rPr>
            </w:pPr>
            <w:r w:rsidRPr="00183898">
              <w:rPr>
                <w:rFonts w:cstheme="minorHAnsi"/>
                <w:sz w:val="18"/>
                <w:szCs w:val="18"/>
                <w:lang w:val="de-CH"/>
              </w:rPr>
              <w:t>Ecological Economics</w:t>
            </w:r>
          </w:p>
        </w:tc>
        <w:tc>
          <w:tcPr>
            <w:tcW w:w="1440" w:type="dxa"/>
            <w:tcBorders>
              <w:bottom w:val="single" w:sz="12" w:space="0" w:color="auto"/>
            </w:tcBorders>
          </w:tcPr>
          <w:p w14:paraId="546E0B9D" w14:textId="13478B5A"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24</w:t>
            </w:r>
          </w:p>
        </w:tc>
        <w:tc>
          <w:tcPr>
            <w:tcW w:w="2016" w:type="dxa"/>
            <w:tcBorders>
              <w:bottom w:val="single" w:sz="12" w:space="0" w:color="auto"/>
            </w:tcBorders>
          </w:tcPr>
          <w:p w14:paraId="1CC05FE0" w14:textId="78A7B465"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0.89</w:t>
            </w:r>
          </w:p>
        </w:tc>
        <w:tc>
          <w:tcPr>
            <w:tcW w:w="2304" w:type="dxa"/>
            <w:tcBorders>
              <w:bottom w:val="single" w:sz="12" w:space="0" w:color="auto"/>
            </w:tcBorders>
          </w:tcPr>
          <w:p w14:paraId="1B2AE60D" w14:textId="22956486" w:rsidR="0044472A" w:rsidRPr="00183898" w:rsidRDefault="0044472A" w:rsidP="005D6D0E">
            <w:pPr>
              <w:spacing w:before="100" w:beforeAutospacing="1" w:after="100" w:afterAutospacing="1"/>
              <w:jc w:val="right"/>
              <w:rPr>
                <w:rFonts w:cstheme="minorHAnsi"/>
                <w:sz w:val="18"/>
                <w:szCs w:val="18"/>
                <w:lang w:val="de-CH"/>
              </w:rPr>
            </w:pPr>
            <w:r w:rsidRPr="00183898">
              <w:rPr>
                <w:rFonts w:cstheme="minorHAnsi"/>
                <w:sz w:val="18"/>
                <w:szCs w:val="18"/>
                <w:lang w:val="de-CH"/>
              </w:rPr>
              <w:t>6.536</w:t>
            </w:r>
          </w:p>
        </w:tc>
      </w:tr>
    </w:tbl>
    <w:p w14:paraId="0440DB86" w14:textId="2B5B2B1F" w:rsidR="005C0D88" w:rsidRPr="00DC42EC" w:rsidRDefault="00183898" w:rsidP="00141726">
      <w:pPr>
        <w:rPr>
          <w:ins w:id="26" w:author="Poggioli, Nicholas" w:date="2022-12-05T14:36:00Z"/>
          <w:sz w:val="18"/>
          <w:rPrChange w:id="27" w:author="Avidan, Miron" w:date="2022-12-09T09:41:00Z">
            <w:rPr>
              <w:ins w:id="28" w:author="Poggioli, Nicholas" w:date="2022-12-05T14:36:00Z"/>
              <w:sz w:val="18"/>
              <w:szCs w:val="18"/>
              <w:lang w:val="de-CH"/>
            </w:rPr>
          </w:rPrChange>
        </w:rPr>
      </w:pPr>
      <w:ins w:id="29" w:author="Poggioli, Nicholas" w:date="2022-12-05T14:35:00Z">
        <w:r w:rsidRPr="00DC42EC">
          <w:rPr>
            <w:sz w:val="18"/>
            <w:vertAlign w:val="superscript"/>
            <w:rPrChange w:id="30" w:author="Avidan, Miron" w:date="2022-12-09T09:41:00Z">
              <w:rPr>
                <w:sz w:val="18"/>
                <w:szCs w:val="18"/>
                <w:vertAlign w:val="superscript"/>
                <w:lang w:val="de-CH"/>
              </w:rPr>
            </w:rPrChange>
          </w:rPr>
          <w:t>1</w:t>
        </w:r>
        <w:r w:rsidRPr="00DC42EC">
          <w:rPr>
            <w:sz w:val="18"/>
            <w:rPrChange w:id="31" w:author="Avidan, Miron" w:date="2022-12-09T09:41:00Z">
              <w:rPr>
                <w:sz w:val="18"/>
                <w:szCs w:val="18"/>
                <w:lang w:val="de-CH"/>
              </w:rPr>
            </w:rPrChange>
          </w:rPr>
          <w:t xml:space="preserve"> Retreived from Web of Science on November 11, 2022.</w:t>
        </w:r>
      </w:ins>
    </w:p>
    <w:p w14:paraId="639205F9" w14:textId="1165D1DE" w:rsidR="00183898" w:rsidRPr="00DC42EC" w:rsidRDefault="00183898" w:rsidP="00141726">
      <w:pPr>
        <w:rPr>
          <w:sz w:val="18"/>
          <w:rPrChange w:id="32" w:author="Avidan, Miron" w:date="2022-12-09T09:41:00Z">
            <w:rPr>
              <w:sz w:val="18"/>
              <w:szCs w:val="18"/>
              <w:lang w:val="de-CH"/>
            </w:rPr>
          </w:rPrChange>
        </w:rPr>
      </w:pPr>
      <w:ins w:id="33" w:author="Poggioli, Nicholas" w:date="2022-12-05T14:36:00Z">
        <w:r w:rsidRPr="00DC42EC">
          <w:rPr>
            <w:sz w:val="18"/>
            <w:vertAlign w:val="superscript"/>
            <w:rPrChange w:id="34" w:author="Avidan, Miron" w:date="2022-12-09T09:41:00Z">
              <w:rPr>
                <w:sz w:val="18"/>
                <w:szCs w:val="18"/>
                <w:vertAlign w:val="superscript"/>
                <w:lang w:val="de-CH"/>
              </w:rPr>
            </w:rPrChange>
          </w:rPr>
          <w:t>2</w:t>
        </w:r>
        <w:r w:rsidRPr="00DC42EC">
          <w:rPr>
            <w:sz w:val="18"/>
            <w:rPrChange w:id="35" w:author="Avidan, Miron" w:date="2022-12-09T09:41:00Z">
              <w:rPr>
                <w:sz w:val="18"/>
                <w:szCs w:val="18"/>
                <w:lang w:val="de-CH"/>
              </w:rPr>
            </w:rPrChange>
          </w:rPr>
          <w:t xml:space="preserve"> </w:t>
        </w:r>
        <w:commentRangeStart w:id="36"/>
        <w:r w:rsidRPr="00DC42EC">
          <w:rPr>
            <w:sz w:val="18"/>
            <w:rPrChange w:id="37" w:author="Avidan, Miron" w:date="2022-12-09T09:41:00Z">
              <w:rPr>
                <w:sz w:val="18"/>
                <w:szCs w:val="18"/>
                <w:lang w:val="de-CH"/>
              </w:rPr>
            </w:rPrChange>
          </w:rPr>
          <w:t xml:space="preserve">Total Citations </w:t>
        </w:r>
      </w:ins>
      <w:ins w:id="38" w:author="Poggioli, Nicholas" w:date="2022-12-05T14:37:00Z">
        <w:r w:rsidRPr="00DC42EC">
          <w:rPr>
            <w:sz w:val="18"/>
            <w:rPrChange w:id="39" w:author="Avidan, Miron" w:date="2022-12-09T09:41:00Z">
              <w:rPr>
                <w:sz w:val="18"/>
                <w:szCs w:val="18"/>
                <w:lang w:val="de-CH"/>
              </w:rPr>
            </w:rPrChange>
          </w:rPr>
          <w:t>/ (2022-Year of Publication)</w:t>
        </w:r>
      </w:ins>
      <w:ins w:id="40" w:author="Poggioli, Nicholas" w:date="2022-12-05T14:36:00Z">
        <w:r w:rsidRPr="00DC42EC">
          <w:rPr>
            <w:sz w:val="18"/>
            <w:rPrChange w:id="41" w:author="Avidan, Miron" w:date="2022-12-09T09:41:00Z">
              <w:rPr>
                <w:sz w:val="18"/>
                <w:szCs w:val="18"/>
                <w:lang w:val="de-CH"/>
              </w:rPr>
            </w:rPrChange>
          </w:rPr>
          <w:t>.</w:t>
        </w:r>
        <w:commentRangeEnd w:id="36"/>
        <w:r w:rsidRPr="00F1068D">
          <w:rPr>
            <w:rStyle w:val="CommentReference"/>
            <w:sz w:val="12"/>
            <w:szCs w:val="12"/>
          </w:rPr>
          <w:commentReference w:id="36"/>
        </w:r>
      </w:ins>
    </w:p>
    <w:p w14:paraId="75C27175" w14:textId="77777777" w:rsidR="000B580B" w:rsidRDefault="000B580B" w:rsidP="00141726">
      <w:pPr>
        <w:rPr>
          <w:ins w:id="42" w:author="Poggioli, Nicholas" w:date="2022-12-05T14:35:00Z"/>
        </w:rPr>
      </w:pPr>
    </w:p>
    <w:p w14:paraId="3F0810A6" w14:textId="6EA2C73D" w:rsidR="00183898" w:rsidRDefault="00183898" w:rsidP="00141726">
      <w:pPr>
        <w:sectPr w:rsidR="00183898" w:rsidSect="000B580B">
          <w:pgSz w:w="15840" w:h="12240" w:orient="landscape"/>
          <w:pgMar w:top="1440" w:right="1440" w:bottom="1440" w:left="1440" w:header="720" w:footer="720" w:gutter="0"/>
          <w:cols w:space="720"/>
          <w:docGrid w:linePitch="360"/>
        </w:sectPr>
      </w:pPr>
    </w:p>
    <w:p w14:paraId="04F2D749" w14:textId="530DA795" w:rsidR="00141726" w:rsidRDefault="009D7663" w:rsidP="00141726">
      <w:pPr>
        <w:pStyle w:val="Heading2"/>
      </w:pPr>
      <w:r>
        <w:lastRenderedPageBreak/>
        <w:t xml:space="preserve">Keyword frequency </w:t>
      </w:r>
      <w:r w:rsidR="00141726">
        <w:t>bibliometrics</w:t>
      </w:r>
    </w:p>
    <w:p w14:paraId="3316616A" w14:textId="77777777" w:rsidR="001F3726" w:rsidRDefault="00141726" w:rsidP="00141726">
      <w:pPr>
        <w:rPr>
          <w:ins w:id="43" w:author="Poggioli, Nicholas" w:date="2022-12-05T14:43:00Z"/>
        </w:rPr>
      </w:pPr>
      <w:r w:rsidRPr="00141726">
        <w:t xml:space="preserve">See </w:t>
      </w:r>
    </w:p>
    <w:p w14:paraId="3FC99B66" w14:textId="77777777" w:rsidR="001F3726" w:rsidRDefault="00141726" w:rsidP="001F3726">
      <w:pPr>
        <w:pStyle w:val="ListParagraph"/>
        <w:numPr>
          <w:ilvl w:val="0"/>
          <w:numId w:val="4"/>
        </w:numPr>
        <w:rPr>
          <w:ins w:id="44" w:author="Poggioli, Nicholas" w:date="2022-12-05T14:43:00Z"/>
        </w:rPr>
      </w:pPr>
      <w:r w:rsidRPr="00141726">
        <w:t xml:space="preserve">Section 3.5 of </w:t>
      </w:r>
      <w:r>
        <w:fldChar w:fldCharType="begin"/>
      </w:r>
      <w:r>
        <w:instrText xml:space="preserve"> ADDIN ZOTERO_ITEM CSL_CITATION {"citationID":"5HRcT8ZR","properties":{"formattedCitation":"(Linnenluecke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fldChar w:fldCharType="separate"/>
      </w:r>
      <w:r w:rsidRPr="001F3726">
        <w:rPr>
          <w:rFonts w:ascii="Calibri" w:hAnsi="Calibri" w:cs="Calibri"/>
        </w:rPr>
        <w:t>(Linnenluecke et al., 2020)</w:t>
      </w:r>
      <w:r>
        <w:fldChar w:fldCharType="end"/>
      </w:r>
      <w:r>
        <w:t xml:space="preserve"> </w:t>
      </w:r>
      <w:del w:id="45" w:author="Poggioli, Nicholas" w:date="2022-12-05T14:43:00Z">
        <w:r w:rsidDel="001F3726">
          <w:delText xml:space="preserve">and </w:delText>
        </w:r>
      </w:del>
    </w:p>
    <w:p w14:paraId="4D3F9F03" w14:textId="77777777" w:rsidR="001F3726" w:rsidRPr="00DC42EC" w:rsidRDefault="00141726" w:rsidP="001F3726">
      <w:pPr>
        <w:pStyle w:val="ListParagraph"/>
        <w:numPr>
          <w:ilvl w:val="0"/>
          <w:numId w:val="4"/>
        </w:numPr>
        <w:rPr>
          <w:ins w:id="46" w:author="Poggioli, Nicholas" w:date="2022-12-05T14:43:00Z"/>
          <w:lang w:val="it-CH"/>
          <w:rPrChange w:id="47" w:author="Avidan, Miron" w:date="2022-12-09T09:41:00Z">
            <w:rPr>
              <w:ins w:id="48" w:author="Poggioli, Nicholas" w:date="2022-12-05T14:43:00Z"/>
            </w:rPr>
          </w:rPrChange>
        </w:rPr>
      </w:pPr>
      <w:r w:rsidRPr="00DC42EC">
        <w:rPr>
          <w:lang w:val="it-CH"/>
          <w:rPrChange w:id="49" w:author="Avidan, Miron" w:date="2022-12-09T09:41:00Z">
            <w:rPr/>
          </w:rPrChange>
        </w:rPr>
        <w:t xml:space="preserve">Figure 5 in </w:t>
      </w:r>
      <w:r w:rsidRPr="00141726">
        <w:fldChar w:fldCharType="begin"/>
      </w:r>
      <w:r w:rsidRPr="00DC42EC">
        <w:rPr>
          <w:lang w:val="it-CH"/>
          <w:rPrChange w:id="50" w:author="Avidan, Miron" w:date="2022-12-09T09:41:00Z">
            <w:rPr/>
          </w:rPrChange>
        </w:rPr>
        <w:instrText xml:space="preserve"> ADDIN ZOTERO_ITEM CSL_CITATION {"citationID":"4kZHYCvO","properties":{"formattedCitation":"(L\\uc0\\u243{}pez-Medina et al., 2021)","plainCitation":"(López-Medina et al., 2021)","noteIndex":0},"citationItems":[{"id":303,"uris":["http://zotero.org/users/6190607/items/R2VNR4R5"],"itemData":{"id":303,"type":"article-journal","abstract":"This article presents a global empirical overview of studies on </w:instrText>
      </w:r>
      <w:r w:rsidRPr="00141726">
        <w:instrText>ﬁ</w:instrText>
      </w:r>
      <w:r w:rsidRPr="00DC42EC">
        <w:rPr>
          <w:lang w:val="it-CH"/>
          <w:rPrChange w:id="51" w:author="Avidan, Miron" w:date="2022-12-09T09:41:00Z">
            <w:rPr/>
          </w:rPrChange>
        </w:rPr>
        <w:instrText>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w:instrText>
      </w:r>
      <w:r w:rsidRPr="00141726">
        <w:instrText>ﬁ</w:instrText>
      </w:r>
      <w:r w:rsidRPr="00DC42EC">
        <w:rPr>
          <w:lang w:val="it-CH"/>
          <w:rPrChange w:id="52" w:author="Avidan, Miron" w:date="2022-12-09T09:41:00Z">
            <w:rPr/>
          </w:rPrChange>
        </w:rPr>
        <w:instrText>c production growth in the last decades, the concentration in only twelve speci</w:instrText>
      </w:r>
      <w:r w:rsidRPr="00141726">
        <w:instrText>ﬁ</w:instrText>
      </w:r>
      <w:r w:rsidRPr="00DC42EC">
        <w:rPr>
          <w:lang w:val="it-CH"/>
          <w:rPrChange w:id="53" w:author="Avidan, Miron" w:date="2022-12-09T09:41:00Z">
            <w:rPr/>
          </w:rPrChange>
        </w:rPr>
        <w:instrText xml:space="preserve">c journals indexed in the Journal Citation Report, the global hegemony of US universities in institutional co-authorship networks, and the thematic and temporal segregation of the concepts of </w:instrText>
      </w:r>
      <w:r w:rsidRPr="00141726">
        <w:instrText>ﬁ</w:instrText>
      </w:r>
      <w:r w:rsidRPr="00DC42EC">
        <w:rPr>
          <w:lang w:val="it-CH"/>
          <w:rPrChange w:id="54" w:author="Avidan, Miron" w:date="2022-12-09T09:41:00Z">
            <w:rPr/>
          </w:rPrChange>
        </w:rPr>
        <w:instrText xml:space="preserve">nancial behavior. We conclude an evolution of two decades in the relevant topics and a concentration in three large blocks: (1) </w:instrText>
      </w:r>
      <w:r w:rsidRPr="00141726">
        <w:instrText>ﬁ</w:instrText>
      </w:r>
      <w:r w:rsidRPr="00DC42EC">
        <w:rPr>
          <w:lang w:val="it-CH"/>
          <w:rPrChange w:id="55" w:author="Avidan, Miron" w:date="2022-12-09T09:41:00Z">
            <w:rPr/>
          </w:rPrChange>
        </w:rPr>
        <w:instrText xml:space="preserve">nancial education; (2) savings and consumption decisions; (3) </w:instrText>
      </w:r>
      <w:r w:rsidRPr="00141726">
        <w:instrText>ﬁ</w:instrText>
      </w:r>
      <w:r w:rsidRPr="00DC42EC">
        <w:rPr>
          <w:lang w:val="it-CH"/>
          <w:rPrChange w:id="56" w:author="Avidan, Miron" w:date="2022-12-09T09:41:00Z">
            <w:rPr/>
          </w:rPrChange>
        </w:rPr>
        <w:instrText xml:space="preserve">nancial literacy and investments, which are a temporal evolution that gives for the irruption of diverse visions in the relationship between the evolution of individual </w:instrText>
      </w:r>
      <w:r w:rsidRPr="00141726">
        <w:instrText>ﬁ</w:instrText>
      </w:r>
      <w:r w:rsidRPr="00DC42EC">
        <w:rPr>
          <w:lang w:val="it-CH"/>
          <w:rPrChange w:id="57" w:author="Avidan, Miron" w:date="2022-12-09T09:41:00Z">
            <w:rPr/>
          </w:rPrChange>
        </w:rPr>
        <w:instrText xml:space="preserve">nancial behavior and the global market. Given it is necessary to know the impact of </w:instrText>
      </w:r>
      <w:r w:rsidRPr="00141726">
        <w:instrText>ﬁ</w:instrText>
      </w:r>
      <w:r w:rsidRPr="00DC42EC">
        <w:rPr>
          <w:lang w:val="it-CH"/>
          <w:rPrChange w:id="58" w:author="Avidan, Miron" w:date="2022-12-09T09:41:00Z">
            <w:rPr/>
          </w:rPrChange>
        </w:rPr>
        <w:instrText xml:space="preserve">nancial education and </w:instrText>
      </w:r>
      <w:r w:rsidRPr="00141726">
        <w:instrText>ﬁ</w:instrText>
      </w:r>
      <w:r w:rsidRPr="00DC42EC">
        <w:rPr>
          <w:lang w:val="it-CH"/>
          <w:rPrChange w:id="59" w:author="Avidan, Miron" w:date="2022-12-09T09:41:00Z">
            <w:rPr/>
          </w:rPrChange>
        </w:rPr>
        <w:instrText xml:space="preserve">nancial literacy on personal savings, consumption, and investment behaviors, a larger study on </w:instrText>
      </w:r>
      <w:r w:rsidRPr="00141726">
        <w:instrText>ﬁ</w:instrText>
      </w:r>
      <w:r w:rsidRPr="00DC42EC">
        <w:rPr>
          <w:lang w:val="it-CH"/>
          <w:rPrChange w:id="60" w:author="Avidan, Miron" w:date="2022-12-09T09:41:00Z">
            <w:rPr/>
          </w:rPrChange>
        </w:rPr>
        <w:instrText xml:space="preserve">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rsidRPr="00141726">
        <w:fldChar w:fldCharType="separate"/>
      </w:r>
      <w:r w:rsidRPr="00DC42EC">
        <w:rPr>
          <w:lang w:val="it-CH"/>
          <w:rPrChange w:id="61" w:author="Avidan, Miron" w:date="2022-12-09T09:41:00Z">
            <w:rPr/>
          </w:rPrChange>
        </w:rPr>
        <w:t>(López-Medina et al., 2021)</w:t>
      </w:r>
      <w:r w:rsidRPr="00141726">
        <w:fldChar w:fldCharType="end"/>
      </w:r>
      <w:del w:id="62" w:author="Poggioli, Nicholas" w:date="2022-12-05T14:43:00Z">
        <w:r w:rsidRPr="00DC42EC" w:rsidDel="001F3726">
          <w:rPr>
            <w:lang w:val="it-CH"/>
            <w:rPrChange w:id="63" w:author="Avidan, Miron" w:date="2022-12-09T09:41:00Z">
              <w:rPr/>
            </w:rPrChange>
          </w:rPr>
          <w:delText>,</w:delText>
        </w:r>
      </w:del>
      <w:r w:rsidRPr="00DC42EC">
        <w:rPr>
          <w:lang w:val="it-CH"/>
          <w:rPrChange w:id="64" w:author="Avidan, Miron" w:date="2022-12-09T09:41:00Z">
            <w:rPr/>
          </w:rPrChange>
        </w:rPr>
        <w:t xml:space="preserve"> </w:t>
      </w:r>
    </w:p>
    <w:p w14:paraId="3A5F9C79" w14:textId="32710324" w:rsidR="00141726" w:rsidRDefault="00141726" w:rsidP="001F3726">
      <w:pPr>
        <w:pStyle w:val="ListParagraph"/>
        <w:numPr>
          <w:ilvl w:val="0"/>
          <w:numId w:val="4"/>
        </w:numPr>
        <w:rPr>
          <w:ins w:id="65" w:author="Poggioli, Nicholas" w:date="2022-12-05T14:43:00Z"/>
        </w:rPr>
      </w:pPr>
      <w:r>
        <w:t xml:space="preserve">Fig 3 </w:t>
      </w:r>
      <w:r>
        <w:fldChar w:fldCharType="begin"/>
      </w:r>
      <w:r>
        <w:instrText xml:space="preserve"> ADDIN ZOTERO_ITEM CSL_CITATION {"citationID":"peiyWtkk","properties":{"formattedCitation":"(Ferreira et al., 2014)","plainCitation":"(Ferreira et al., 2014)","noteIndex":0},"citationItems":[{"id":1762,"uris":["http://zotero.org/users/6190607/items/6UYIEWGE"],"itemData":{"id":1762,"type":"article-journal","container-title":"Journal of Business Research","DOI":"10.1016/j.jbusres.2014.03.015","ISSN":"01482963","issue":"12","note":"publisher: Elsevier Inc.\nCitation Key: Ferreira2014","page":"2550-2558","title":"Mergers &amp; acquisitions research: A bibliometric study of top strategy and international business journals, 1980–2010","volume":"67","author":[{"family":"Ferreira","given":"Manuel Portugal"},{"family":"Santos","given":"João Carvalho"},{"family":"Almeida","given":"Martinho Isnard Ribeiro","non-dropping-particle":"de"},{"family":"Reis","given":"Nuno Rosa"}],"issued":{"date-parts":[["2014"]]}}}],"schema":"https://github.com/citation-style-language/schema/raw/master/csl-citation.json"} </w:instrText>
      </w:r>
      <w:r>
        <w:fldChar w:fldCharType="separate"/>
      </w:r>
      <w:r w:rsidRPr="001F3726">
        <w:rPr>
          <w:rFonts w:ascii="Calibri" w:hAnsi="Calibri" w:cs="Calibri"/>
        </w:rPr>
        <w:t>(Ferreira et al., 2014)</w:t>
      </w:r>
      <w:r>
        <w:fldChar w:fldCharType="end"/>
      </w:r>
    </w:p>
    <w:p w14:paraId="34924B47" w14:textId="77777777" w:rsidR="00F1068D" w:rsidRPr="00141726" w:rsidRDefault="00F1068D" w:rsidP="00F1068D"/>
    <w:p w14:paraId="5A8D17FA" w14:textId="6EF3454E" w:rsidR="005B3FE6" w:rsidRDefault="005B3FE6" w:rsidP="00845E1C">
      <w:pPr>
        <w:pStyle w:val="Caption"/>
      </w:pPr>
      <w:r>
        <w:t xml:space="preserve">Figure </w:t>
      </w:r>
      <w:r>
        <w:fldChar w:fldCharType="begin"/>
      </w:r>
      <w:r>
        <w:instrText xml:space="preserve"> SEQ Figure \* ARABIC </w:instrText>
      </w:r>
      <w:r>
        <w:fldChar w:fldCharType="separate"/>
      </w:r>
      <w:r w:rsidR="00F1068D">
        <w:rPr>
          <w:noProof/>
        </w:rPr>
        <w:t>2</w:t>
      </w:r>
      <w:r>
        <w:fldChar w:fldCharType="end"/>
      </w:r>
      <w:r>
        <w:t>: Keyword co-occurrence network graph.</w:t>
      </w:r>
    </w:p>
    <w:p w14:paraId="699AAF58" w14:textId="4BD18A91" w:rsidR="0057647E" w:rsidRPr="00141726" w:rsidRDefault="0057647E" w:rsidP="00141726">
      <w:r>
        <w:rPr>
          <w:noProof/>
        </w:rPr>
        <w:drawing>
          <wp:inline distT="0" distB="0" distL="0" distR="0" wp14:anchorId="348DFAEB" wp14:editId="36623176">
            <wp:extent cx="5943600" cy="384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515F7938" w14:textId="1EB0B73A" w:rsidR="00141726" w:rsidRDefault="00141726" w:rsidP="00141726">
      <w:pPr>
        <w:pStyle w:val="Heading2"/>
      </w:pPr>
      <w:r>
        <w:t>C</w:t>
      </w:r>
      <w:r w:rsidR="009D7663">
        <w:t xml:space="preserve">o-occurrence </w:t>
      </w:r>
      <w:r>
        <w:t>bibliometrics</w:t>
      </w:r>
    </w:p>
    <w:p w14:paraId="34ABF208" w14:textId="77777777" w:rsidR="00F1068D" w:rsidRDefault="00141726" w:rsidP="00141726">
      <w:pPr>
        <w:rPr>
          <w:ins w:id="66" w:author="Poggioli, Nicholas" w:date="2022-12-05T14:43:00Z"/>
        </w:rPr>
      </w:pPr>
      <w:r w:rsidRPr="00141726">
        <w:t xml:space="preserve">See </w:t>
      </w:r>
    </w:p>
    <w:p w14:paraId="102C21AC" w14:textId="0781D2C3" w:rsidR="00141726" w:rsidRDefault="00141726">
      <w:pPr>
        <w:pStyle w:val="ListParagraph"/>
        <w:numPr>
          <w:ilvl w:val="0"/>
          <w:numId w:val="4"/>
        </w:numPr>
        <w:pPrChange w:id="67" w:author="Poggioli, Nicholas" w:date="2022-12-05T14:43:00Z">
          <w:pPr/>
        </w:pPrChange>
      </w:pPr>
      <w:r w:rsidRPr="00141726">
        <w:t xml:space="preserve">Section 3.5 of </w:t>
      </w:r>
      <w:r w:rsidRPr="00141726">
        <w:fldChar w:fldCharType="begin"/>
      </w:r>
      <w:r>
        <w:instrText xml:space="preserve"> ADDIN ZOTERO_ITEM CSL_CITATION {"citationID":"7o7CNU2N","properties":{"formattedCitation":"(Linnenluecke et al., 2020)","plainCitation":"(Linnenluecke et al., 2020)","noteIndex":0},"citationItems":[{"id":5996,"uris":["http://zotero.org/users/6190607/items/A33QIAMC"],"itemData":{"id":5996,"type":"article-journal","abstract":"Literature reviews play an essential role in academic research to gather existing knowledge and to examine the state of a field. However, researchers in business, management and related disciplines continue to rely on cursory and narrative reviews that lack a systematic investigation of the literature. This article details methodological steps for conducting literature reviews in a replicable and scientific fashion. This article also discusses bibliographic mapping approaches to visualise bibliometric information and findings from a systematic literature review. We hope that the insights provided in this article are useful for researchers at different stages of their careers – ranging from doctoral students who wish to assemble a broad overview of their field of interest to guide their work, to senior researchers who wish to publish authoritative literature reviews.\n            JEL Classification: C18, C80, C88, M10, M20","container-title":"Australian Journal of Management","DOI":"10.1177/0312896219877678","ISSN":"0312-8962, 1327-2020","issue":"2","journalAbbreviation":"Australian Journal of Management","language":"en","page":"175-194","source":"DOI.org (Crossref)","title":"Conducting systematic literature reviews and bibliometric analyses","volume":"45","author":[{"family":"Linnenluecke","given":"Martina K"},{"family":"Marrone","given":"Mauricio"},{"family":"Singh","given":"Abhay K"}],"issued":{"date-parts":[["2020"]]}}}],"schema":"https://github.com/citation-style-language/schema/raw/master/csl-citation.json"} </w:instrText>
      </w:r>
      <w:r w:rsidRPr="00141726">
        <w:fldChar w:fldCharType="separate"/>
      </w:r>
      <w:r w:rsidRPr="00141726">
        <w:t>(Linnenluecke et al., 2020)</w:t>
      </w:r>
      <w:r w:rsidRPr="00141726">
        <w:fldChar w:fldCharType="end"/>
      </w:r>
    </w:p>
    <w:p w14:paraId="3EC30645" w14:textId="006C7086" w:rsidR="0057647E" w:rsidRDefault="0057647E" w:rsidP="00141726">
      <w:del w:id="68" w:author="Poggioli, Nicholas" w:date="2022-12-05T14:43:00Z">
        <w:r w:rsidDel="00F1068D">
          <w:delText xml:space="preserve">Historical Citation network </w:delText>
        </w:r>
      </w:del>
    </w:p>
    <w:p w14:paraId="1B8F1DAC" w14:textId="2E96D1EF"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3</w:t>
      </w:r>
      <w:r>
        <w:fldChar w:fldCharType="end"/>
      </w:r>
      <w:r>
        <w:t>: Historical direct citation network plot.</w:t>
      </w:r>
    </w:p>
    <w:p w14:paraId="3898EE1D" w14:textId="7985B5F9" w:rsidR="0057647E" w:rsidRDefault="0057647E" w:rsidP="00141726">
      <w:r>
        <w:rPr>
          <w:noProof/>
        </w:rPr>
        <w:drawing>
          <wp:inline distT="0" distB="0" distL="0" distR="0" wp14:anchorId="391B3533" wp14:editId="6F0E0492">
            <wp:extent cx="5943600" cy="38487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456630E4" w14:textId="77744DF3" w:rsidR="00141726" w:rsidRDefault="00141726" w:rsidP="00141726">
      <w:pPr>
        <w:pStyle w:val="Heading2"/>
      </w:pPr>
      <w:r>
        <w:t>Co-authorship bibliometrics</w:t>
      </w:r>
    </w:p>
    <w:p w14:paraId="43DF4FD9" w14:textId="497C1BFA" w:rsidR="00141726" w:rsidRDefault="00141726" w:rsidP="00141726">
      <w:r>
        <w:t xml:space="preserve">See Figure 2 in </w:t>
      </w:r>
      <w:r>
        <w:fldChar w:fldCharType="begin"/>
      </w:r>
      <w:r>
        <w:instrText xml:space="preserve"> ADDIN ZOTERO_ITEM CSL_CITATION {"citationID":"bxVFdHwu","properties":{"formattedCitation":"(L\\uc0\\u243{}pez-Medina et al., 2021)","plainCitation":"(López-Medina et al., 2021)","noteIndex":0},"citationItems":[{"id":303,"uris":["http://zotero.org/users/6190607/items/R2VNR4R5"],"itemData":{"id":303,"type":"article-journal","abstract":"This article presents a global empirical overview of studies on ﬁnancial behavior in relation to education, money-saving, and consumption, contributing to research on the Sustainable Development Goals (SDGs) related to social equity in the quality education (4th Sustainable Development Goal) and inequality reduction (10th Sustainable Development Goal) areas. Thus, the data and metadata of 492 articles registered between 1992 and August 2021 were extracted from the Web of Science (Journal Citation Report, JCR) and analyzed with a bibliometric approach, using classical methodological laws and the specialized software VOSviewer. Among the results, we highlight the exponential scientiﬁc production growth in the last decades, the concentration in only twelve speciﬁc journals indexed in the Journal Citation Report, the global hegemony of US universities in institutional co-authorship networks, and the thematic and temporal segregation of the concepts of ﬁnancial behavior. We conclude an evolution of two decades in the relevant topics and a concentration in three large blocks: (1) ﬁnancial education; (2) savings and consumption decisions; (3) ﬁnancial literacy and investments, which are a temporal evolution that gives for the irruption of diverse visions in the relationship between the evolution of individual ﬁnancial behavior and the global market. Given it is necessary to know the impact of ﬁnancial education and ﬁnancial literacy on personal savings, consumption, and investment behaviors, a larger study on ﬁnancial behavior could be conducted with this research and an assessment of these results.","container-title":"Sustainability","DOI":"10.3390/su14010117","ISSN":"2071-1050","issue":"1","journalAbbreviation":"Sustainability","language":"en","page":"117","source":"DOI.org (Crossref)","title":"Bibliometric Mapping of Research Trends on Financial Behavior for Sustainability","volume":"14","author":[{"family":"López-Medina","given":"Tania"},{"family":"Mendoza-Ávila","given":"Isabel"},{"family":"Contreras-Barraza","given":"Nicolás"},{"family":"Salazar-Sepúlveda","given":"Guido"},{"family":"Vega-Muñoz","given":"Alejandro"}],"issued":{"date-parts":[["2021",12,23]]}}}],"schema":"https://github.com/citation-style-language/schema/raw/master/csl-citation.json"} </w:instrText>
      </w:r>
      <w:r>
        <w:fldChar w:fldCharType="separate"/>
      </w:r>
      <w:r w:rsidRPr="00141726">
        <w:rPr>
          <w:rFonts w:ascii="Calibri" w:hAnsi="Calibri" w:cs="Calibri"/>
          <w:szCs w:val="24"/>
        </w:rPr>
        <w:t>(López-Medina et al., 2021)</w:t>
      </w:r>
      <w:r>
        <w:fldChar w:fldCharType="end"/>
      </w:r>
    </w:p>
    <w:p w14:paraId="7E240630" w14:textId="143C1D76"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4</w:t>
      </w:r>
      <w:r>
        <w:fldChar w:fldCharType="end"/>
      </w:r>
      <w:r>
        <w:t>: Author collaboration network graph.</w:t>
      </w:r>
    </w:p>
    <w:p w14:paraId="2D21D6CF" w14:textId="60E11343" w:rsidR="0057647E" w:rsidRDefault="0057647E" w:rsidP="00141726">
      <w:r>
        <w:rPr>
          <w:noProof/>
        </w:rPr>
        <w:drawing>
          <wp:inline distT="0" distB="0" distL="0" distR="0" wp14:anchorId="24EA75D4" wp14:editId="2CA56A05">
            <wp:extent cx="5943600" cy="3848735"/>
            <wp:effectExtent l="0" t="0" r="0" b="0"/>
            <wp:docPr id="8" name="Picture 8" descr="Diagram, 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engineering drawing&#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30B68CF" w14:textId="6B71380A"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5</w:t>
      </w:r>
      <w:r>
        <w:fldChar w:fldCharType="end"/>
      </w:r>
      <w:r>
        <w:t>: Publication co-citation network graph</w:t>
      </w:r>
      <w:r>
        <w:rPr>
          <w:noProof/>
        </w:rPr>
        <w:t>.</w:t>
      </w:r>
    </w:p>
    <w:p w14:paraId="35ACDC30" w14:textId="2B5DD2CC" w:rsidR="0057647E" w:rsidRDefault="0057647E" w:rsidP="00141726">
      <w:r>
        <w:rPr>
          <w:noProof/>
        </w:rPr>
        <w:drawing>
          <wp:inline distT="0" distB="0" distL="0" distR="0" wp14:anchorId="2584AA04" wp14:editId="486B49F3">
            <wp:extent cx="5943600" cy="3848735"/>
            <wp:effectExtent l="0" t="0" r="0" b="0"/>
            <wp:docPr id="9" name="Picture 9"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rad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0020F81B" w14:textId="1BCA89B4" w:rsidR="005B3FE6" w:rsidRDefault="005B3FE6" w:rsidP="00845E1C">
      <w:pPr>
        <w:pStyle w:val="Caption"/>
      </w:pPr>
      <w:r>
        <w:lastRenderedPageBreak/>
        <w:t xml:space="preserve">Figure </w:t>
      </w:r>
      <w:r>
        <w:fldChar w:fldCharType="begin"/>
      </w:r>
      <w:r>
        <w:instrText xml:space="preserve"> SEQ Figure \* ARABIC </w:instrText>
      </w:r>
      <w:r>
        <w:fldChar w:fldCharType="separate"/>
      </w:r>
      <w:r w:rsidR="00F1068D">
        <w:rPr>
          <w:noProof/>
        </w:rPr>
        <w:t>6</w:t>
      </w:r>
      <w:r>
        <w:fldChar w:fldCharType="end"/>
      </w:r>
      <w:r>
        <w:t xml:space="preserve">: Source title co-citation </w:t>
      </w:r>
      <w:r>
        <w:rPr>
          <w:noProof/>
        </w:rPr>
        <w:t>network graph.</w:t>
      </w:r>
    </w:p>
    <w:p w14:paraId="2700EC9B" w14:textId="58BC9A56" w:rsidR="0057647E" w:rsidRDefault="0057647E" w:rsidP="00141726">
      <w:r>
        <w:rPr>
          <w:noProof/>
        </w:rPr>
        <w:drawing>
          <wp:inline distT="0" distB="0" distL="0" distR="0" wp14:anchorId="443F9704" wp14:editId="7F940681">
            <wp:extent cx="5943600" cy="38487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48735"/>
                    </a:xfrm>
                    <a:prstGeom prst="rect">
                      <a:avLst/>
                    </a:prstGeom>
                    <a:noFill/>
                    <a:ln>
                      <a:noFill/>
                    </a:ln>
                  </pic:spPr>
                </pic:pic>
              </a:graphicData>
            </a:graphic>
          </wp:inline>
        </w:drawing>
      </w:r>
    </w:p>
    <w:p w14:paraId="2260BE9F" w14:textId="56643301" w:rsidR="00141726" w:rsidRDefault="00AE3A53" w:rsidP="00AE3A53">
      <w:pPr>
        <w:pStyle w:val="Heading3"/>
      </w:pPr>
      <w:r>
        <w:lastRenderedPageBreak/>
        <w:t>Country Collaborations</w:t>
      </w:r>
    </w:p>
    <w:p w14:paraId="313FA185" w14:textId="76A77A2B" w:rsidR="005A3397" w:rsidRDefault="005A3397" w:rsidP="00845E1C">
      <w:pPr>
        <w:pStyle w:val="Caption"/>
      </w:pPr>
      <w:r>
        <w:t xml:space="preserve">Figure </w:t>
      </w:r>
      <w:r w:rsidR="005B3FE6">
        <w:fldChar w:fldCharType="begin"/>
      </w:r>
      <w:r w:rsidR="005B3FE6">
        <w:instrText xml:space="preserve"> SEQ Figure \* ARABIC </w:instrText>
      </w:r>
      <w:r w:rsidR="005B3FE6">
        <w:fldChar w:fldCharType="separate"/>
      </w:r>
      <w:r w:rsidR="00F1068D">
        <w:rPr>
          <w:noProof/>
        </w:rPr>
        <w:t>7</w:t>
      </w:r>
      <w:r w:rsidR="005B3FE6">
        <w:fldChar w:fldCharType="end"/>
      </w:r>
      <w:r>
        <w:t xml:space="preserve">: </w:t>
      </w:r>
      <w:r w:rsidRPr="00445D53">
        <w:t xml:space="preserve">Number of publications by country affiliation, created with the </w:t>
      </w:r>
      <w:proofErr w:type="spellStart"/>
      <w:r w:rsidRPr="00445D53">
        <w:t>bibliometrix</w:t>
      </w:r>
      <w:proofErr w:type="spellEnd"/>
      <w:r w:rsidRPr="00445D53">
        <w:t xml:space="preserve"> package in R. SCP = Single country paper, where all authors from the same country. MCP = </w:t>
      </w:r>
      <w:proofErr w:type="spellStart"/>
      <w:r w:rsidRPr="00445D53">
        <w:t>Multicountry</w:t>
      </w:r>
      <w:proofErr w:type="spellEnd"/>
      <w:r w:rsidRPr="00445D53">
        <w:t xml:space="preserve"> paper, where authors are from more than one country.</w:t>
      </w:r>
    </w:p>
    <w:p w14:paraId="2EDE1675" w14:textId="77777777" w:rsidR="005A3397" w:rsidRDefault="005A3397" w:rsidP="00AE3A53">
      <w:r>
        <w:rPr>
          <w:noProof/>
        </w:rPr>
        <w:drawing>
          <wp:inline distT="0" distB="0" distL="0" distR="0" wp14:anchorId="2A232E47" wp14:editId="22E8515A">
            <wp:extent cx="59328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5D05A087" w14:textId="6E342D16" w:rsidR="00AE3A53" w:rsidRPr="00AE3A53" w:rsidRDefault="00AE3A53" w:rsidP="00AE3A53"/>
    <w:p w14:paraId="71C953ED" w14:textId="7ADA91B0" w:rsidR="005A3397" w:rsidRDefault="005A3397" w:rsidP="00845E1C">
      <w:pPr>
        <w:pStyle w:val="Caption"/>
      </w:pPr>
      <w:r>
        <w:lastRenderedPageBreak/>
        <w:t xml:space="preserve">Figure </w:t>
      </w:r>
      <w:r w:rsidR="005B3FE6">
        <w:fldChar w:fldCharType="begin"/>
      </w:r>
      <w:r w:rsidR="005B3FE6">
        <w:instrText xml:space="preserve"> SEQ Figure \* ARABIC </w:instrText>
      </w:r>
      <w:r w:rsidR="005B3FE6">
        <w:fldChar w:fldCharType="separate"/>
      </w:r>
      <w:r w:rsidR="00F1068D">
        <w:rPr>
          <w:noProof/>
        </w:rPr>
        <w:t>8</w:t>
      </w:r>
      <w:r w:rsidR="005B3FE6">
        <w:fldChar w:fldCharType="end"/>
      </w:r>
      <w:r>
        <w:t xml:space="preserve">: </w:t>
      </w:r>
      <w:r w:rsidRPr="00F66C5F">
        <w:t xml:space="preserve">Ties between countries are country affiliations of paper co-authors. The size of the node </w:t>
      </w:r>
      <w:r>
        <w:t>gets larger as ____________________</w:t>
      </w:r>
      <w:r w:rsidRPr="00F66C5F">
        <w:t xml:space="preserve">. Created using the </w:t>
      </w:r>
      <w:proofErr w:type="spellStart"/>
      <w:r w:rsidRPr="00F66C5F">
        <w:t>bibliometrix</w:t>
      </w:r>
      <w:proofErr w:type="spellEnd"/>
      <w:r w:rsidRPr="00F66C5F">
        <w:t xml:space="preserve"> package in R.</w:t>
      </w:r>
    </w:p>
    <w:p w14:paraId="53016042" w14:textId="14B7487A" w:rsidR="00AE3A53" w:rsidRPr="00AE3A53" w:rsidRDefault="00AE3A53" w:rsidP="00AE3A53">
      <w:r>
        <w:rPr>
          <w:noProof/>
        </w:rPr>
        <w:drawing>
          <wp:inline distT="0" distB="0" distL="0" distR="0" wp14:anchorId="5E72A2F7" wp14:editId="2F1D5E4C">
            <wp:extent cx="5932805"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511550"/>
                    </a:xfrm>
                    <a:prstGeom prst="rect">
                      <a:avLst/>
                    </a:prstGeom>
                    <a:noFill/>
                    <a:ln>
                      <a:noFill/>
                    </a:ln>
                  </pic:spPr>
                </pic:pic>
              </a:graphicData>
            </a:graphic>
          </wp:inline>
        </w:drawing>
      </w:r>
    </w:p>
    <w:p w14:paraId="61A7BE0F" w14:textId="77777777" w:rsidR="00141726" w:rsidRPr="00141726" w:rsidRDefault="00141726" w:rsidP="00141726"/>
    <w:p w14:paraId="3A7D206B" w14:textId="5E87EE91" w:rsidR="00141726" w:rsidRDefault="00141726" w:rsidP="00141726">
      <w:pPr>
        <w:pStyle w:val="Heading1"/>
      </w:pPr>
      <w:r>
        <w:t>References</w:t>
      </w:r>
    </w:p>
    <w:p w14:paraId="4110D87A" w14:textId="77777777" w:rsidR="00141726" w:rsidRPr="00141726" w:rsidRDefault="00141726" w:rsidP="00141726">
      <w:pPr>
        <w:pStyle w:val="Bibliography"/>
        <w:rPr>
          <w:rFonts w:ascii="Calibri" w:hAnsi="Calibri" w:cs="Calibri"/>
        </w:rPr>
      </w:pPr>
      <w:r>
        <w:fldChar w:fldCharType="begin"/>
      </w:r>
      <w:r>
        <w:instrText xml:space="preserve"> ADDIN ZOTERO_BIBL {"uncited":[],"omitted":[],"custom":[]} CSL_BIBLIOGRAPHY </w:instrText>
      </w:r>
      <w:r>
        <w:fldChar w:fldCharType="separate"/>
      </w:r>
      <w:r w:rsidRPr="00141726">
        <w:rPr>
          <w:rFonts w:ascii="Calibri" w:hAnsi="Calibri" w:cs="Calibri"/>
        </w:rPr>
        <w:t xml:space="preserve">Ferreira, M. P., Santos, J. C., de Almeida, M. I. R., &amp; Reis, N. R. (2014). Mergers &amp; acquisitions research: A bibliometric study of top strategy and international business journals, 1980–2010. </w:t>
      </w:r>
      <w:r w:rsidRPr="00141726">
        <w:rPr>
          <w:rFonts w:ascii="Calibri" w:hAnsi="Calibri" w:cs="Calibri"/>
          <w:i/>
          <w:iCs/>
        </w:rPr>
        <w:t>Journal of Business Research</w:t>
      </w:r>
      <w:r w:rsidRPr="00141726">
        <w:rPr>
          <w:rFonts w:ascii="Calibri" w:hAnsi="Calibri" w:cs="Calibri"/>
        </w:rPr>
        <w:t xml:space="preserve">, </w:t>
      </w:r>
      <w:r w:rsidRPr="00141726">
        <w:rPr>
          <w:rFonts w:ascii="Calibri" w:hAnsi="Calibri" w:cs="Calibri"/>
          <w:i/>
          <w:iCs/>
        </w:rPr>
        <w:t>67</w:t>
      </w:r>
      <w:r w:rsidRPr="00141726">
        <w:rPr>
          <w:rFonts w:ascii="Calibri" w:hAnsi="Calibri" w:cs="Calibri"/>
        </w:rPr>
        <w:t>(12), 2550–2558. https://doi.org/10.1016/j.jbusres.2014.03.015</w:t>
      </w:r>
    </w:p>
    <w:p w14:paraId="3E4D8C13" w14:textId="77777777" w:rsidR="00141726" w:rsidRPr="00141726" w:rsidRDefault="00141726" w:rsidP="00141726">
      <w:pPr>
        <w:pStyle w:val="Bibliography"/>
        <w:rPr>
          <w:rFonts w:ascii="Calibri" w:hAnsi="Calibri" w:cs="Calibri"/>
        </w:rPr>
      </w:pPr>
      <w:r w:rsidRPr="00141726">
        <w:rPr>
          <w:rFonts w:ascii="Calibri" w:hAnsi="Calibri" w:cs="Calibri"/>
        </w:rPr>
        <w:t xml:space="preserve">Linnenluecke, M. K., Marrone, M., &amp; Singh, A. K. (2020). Conducting systematic literature reviews and bibliometric analyses. </w:t>
      </w:r>
      <w:r w:rsidRPr="00141726">
        <w:rPr>
          <w:rFonts w:ascii="Calibri" w:hAnsi="Calibri" w:cs="Calibri"/>
          <w:i/>
          <w:iCs/>
        </w:rPr>
        <w:t>Australian Journal of Management</w:t>
      </w:r>
      <w:r w:rsidRPr="00141726">
        <w:rPr>
          <w:rFonts w:ascii="Calibri" w:hAnsi="Calibri" w:cs="Calibri"/>
        </w:rPr>
        <w:t xml:space="preserve">, </w:t>
      </w:r>
      <w:r w:rsidRPr="00141726">
        <w:rPr>
          <w:rFonts w:ascii="Calibri" w:hAnsi="Calibri" w:cs="Calibri"/>
          <w:i/>
          <w:iCs/>
        </w:rPr>
        <w:t>45</w:t>
      </w:r>
      <w:r w:rsidRPr="00141726">
        <w:rPr>
          <w:rFonts w:ascii="Calibri" w:hAnsi="Calibri" w:cs="Calibri"/>
        </w:rPr>
        <w:t>(2), 175–194. https://doi.org/10.1177/0312896219877678</w:t>
      </w:r>
    </w:p>
    <w:p w14:paraId="400380E1" w14:textId="77777777" w:rsidR="00141726" w:rsidRPr="00141726" w:rsidRDefault="00141726" w:rsidP="00141726">
      <w:pPr>
        <w:pStyle w:val="Bibliography"/>
        <w:rPr>
          <w:rFonts w:ascii="Calibri" w:hAnsi="Calibri" w:cs="Calibri"/>
        </w:rPr>
      </w:pPr>
      <w:r w:rsidRPr="00141726">
        <w:rPr>
          <w:rFonts w:ascii="Calibri" w:hAnsi="Calibri" w:cs="Calibri"/>
        </w:rPr>
        <w:t xml:space="preserve">López-Medina, T., Mendoza-Ávila, I., Contreras-Barraza, N., Salazar-Sepúlveda, G., &amp; Vega-Muñoz, A. (2021). Bibliometric Mapping of Research Trends on Financial Behavior for Sustainability. </w:t>
      </w:r>
      <w:r w:rsidRPr="00141726">
        <w:rPr>
          <w:rFonts w:ascii="Calibri" w:hAnsi="Calibri" w:cs="Calibri"/>
          <w:i/>
          <w:iCs/>
        </w:rPr>
        <w:t>Sustainability</w:t>
      </w:r>
      <w:r w:rsidRPr="00141726">
        <w:rPr>
          <w:rFonts w:ascii="Calibri" w:hAnsi="Calibri" w:cs="Calibri"/>
        </w:rPr>
        <w:t xml:space="preserve">, </w:t>
      </w:r>
      <w:r w:rsidRPr="00141726">
        <w:rPr>
          <w:rFonts w:ascii="Calibri" w:hAnsi="Calibri" w:cs="Calibri"/>
          <w:i/>
          <w:iCs/>
        </w:rPr>
        <w:t>14</w:t>
      </w:r>
      <w:r w:rsidRPr="00141726">
        <w:rPr>
          <w:rFonts w:ascii="Calibri" w:hAnsi="Calibri" w:cs="Calibri"/>
        </w:rPr>
        <w:t>(1), 117. https://doi.org/10.3390/su14010117</w:t>
      </w:r>
    </w:p>
    <w:p w14:paraId="6174189E" w14:textId="77777777" w:rsidR="00141726" w:rsidRPr="00141726" w:rsidRDefault="00141726" w:rsidP="00141726">
      <w:pPr>
        <w:pStyle w:val="Bibliography"/>
        <w:rPr>
          <w:rFonts w:ascii="Calibri" w:hAnsi="Calibri" w:cs="Calibri"/>
        </w:rPr>
      </w:pPr>
      <w:r w:rsidRPr="00141726">
        <w:rPr>
          <w:rFonts w:ascii="Calibri" w:hAnsi="Calibri" w:cs="Calibri"/>
        </w:rPr>
        <w:lastRenderedPageBreak/>
        <w:t xml:space="preserve">Williams, A., Kennedy, S., Philipp, F., &amp; Whiteman, G. (2017). Systems thinking: A review of sustainability management research. </w:t>
      </w:r>
      <w:r w:rsidRPr="00141726">
        <w:rPr>
          <w:rFonts w:ascii="Calibri" w:hAnsi="Calibri" w:cs="Calibri"/>
          <w:i/>
          <w:iCs/>
        </w:rPr>
        <w:t>Journal of Cleaner Production</w:t>
      </w:r>
      <w:r w:rsidRPr="00141726">
        <w:rPr>
          <w:rFonts w:ascii="Calibri" w:hAnsi="Calibri" w:cs="Calibri"/>
        </w:rPr>
        <w:t xml:space="preserve">, </w:t>
      </w:r>
      <w:r w:rsidRPr="00141726">
        <w:rPr>
          <w:rFonts w:ascii="Calibri" w:hAnsi="Calibri" w:cs="Calibri"/>
          <w:i/>
          <w:iCs/>
        </w:rPr>
        <w:t>148</w:t>
      </w:r>
      <w:r w:rsidRPr="00141726">
        <w:rPr>
          <w:rFonts w:ascii="Calibri" w:hAnsi="Calibri" w:cs="Calibri"/>
        </w:rPr>
        <w:t>, 866–881. https://doi.org/10.1016/j.jclepro.2017.02.002</w:t>
      </w:r>
    </w:p>
    <w:p w14:paraId="1FD819F4" w14:textId="0E2EA68E" w:rsidR="00141726" w:rsidRPr="00141726" w:rsidRDefault="00141726" w:rsidP="00141726">
      <w:r>
        <w:fldChar w:fldCharType="end"/>
      </w:r>
    </w:p>
    <w:sectPr w:rsidR="00141726" w:rsidRPr="00141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oggioli, Nicholas" w:date="2022-12-02T11:12:00Z" w:initials="PN">
    <w:p w14:paraId="6435791F" w14:textId="77777777" w:rsidR="00AE3A53" w:rsidRDefault="00AE3A53">
      <w:pPr>
        <w:pStyle w:val="CommentText"/>
      </w:pPr>
      <w:r>
        <w:rPr>
          <w:rStyle w:val="CommentReference"/>
        </w:rPr>
        <w:annotationRef/>
      </w:r>
      <w:r>
        <w:t>Revise table:</w:t>
      </w:r>
    </w:p>
    <w:p w14:paraId="7A238944" w14:textId="77777777" w:rsidR="00AE3A53" w:rsidRDefault="00AE3A53">
      <w:pPr>
        <w:pStyle w:val="CommentText"/>
      </w:pPr>
    </w:p>
    <w:p w14:paraId="07CB60D1" w14:textId="77777777" w:rsidR="00AE3A53" w:rsidRDefault="00AE3A53">
      <w:pPr>
        <w:pStyle w:val="CommentText"/>
      </w:pPr>
      <w:r>
        <w:t>Title: “Publications by Year”</w:t>
      </w:r>
    </w:p>
    <w:p w14:paraId="2A274709" w14:textId="37F102AC" w:rsidR="00AE3A53" w:rsidRDefault="00AE3A53">
      <w:pPr>
        <w:pStyle w:val="CommentText"/>
      </w:pPr>
    </w:p>
  </w:comment>
  <w:comment w:id="8" w:author="Poggioli, Nicholas" w:date="2022-12-05T14:33:00Z" w:initials="PN">
    <w:p w14:paraId="068DDD00" w14:textId="77777777" w:rsidR="00A6153A" w:rsidRDefault="00A6153A" w:rsidP="00B83CE6">
      <w:pPr>
        <w:pStyle w:val="CommentText"/>
      </w:pPr>
      <w:r>
        <w:rPr>
          <w:rStyle w:val="CommentReference"/>
        </w:rPr>
        <w:annotationRef/>
      </w:r>
      <w:r>
        <w:t>Revise author names to only "Last name, Year", as in Williams et al. 2017 Table 3.</w:t>
      </w:r>
    </w:p>
  </w:comment>
  <w:comment w:id="12" w:author="Poggioli, Nicholas" w:date="2022-12-05T14:20:00Z" w:initials="PN">
    <w:p w14:paraId="0863A951" w14:textId="79483AE9" w:rsidR="00845E1C" w:rsidRDefault="005B3FE6" w:rsidP="009F71AA">
      <w:pPr>
        <w:pStyle w:val="CommentText"/>
      </w:pPr>
      <w:r>
        <w:rPr>
          <w:rStyle w:val="CommentReference"/>
        </w:rPr>
        <w:annotationRef/>
      </w:r>
      <w:r w:rsidR="00845E1C">
        <w:t>I would prefer to not use journal-level impact factor metrics in a table about individual papers.</w:t>
      </w:r>
    </w:p>
  </w:comment>
  <w:comment w:id="36" w:author="Poggioli, Nicholas" w:date="2022-12-05T14:36:00Z" w:initials="PN">
    <w:p w14:paraId="39619546" w14:textId="77777777" w:rsidR="00937DC0" w:rsidRDefault="00183898">
      <w:pPr>
        <w:pStyle w:val="CommentText"/>
      </w:pPr>
      <w:r>
        <w:rPr>
          <w:rStyle w:val="CommentReference"/>
        </w:rPr>
        <w:annotationRef/>
      </w:r>
      <w:r w:rsidR="00937DC0">
        <w:t>Miron, is this how you calculated the column?</w:t>
      </w:r>
    </w:p>
    <w:p w14:paraId="6FA86443" w14:textId="77777777" w:rsidR="00937DC0" w:rsidRDefault="00937DC0">
      <w:pPr>
        <w:pStyle w:val="CommentText"/>
      </w:pPr>
    </w:p>
    <w:p w14:paraId="4D9E0042" w14:textId="77777777" w:rsidR="00937DC0" w:rsidRDefault="00937DC0" w:rsidP="00FF152B">
      <w:pPr>
        <w:pStyle w:val="CommentText"/>
      </w:pPr>
      <w:r>
        <w:t>If not, please revise this so it describes how you calculated citations per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274709" w15:done="0"/>
  <w15:commentEx w15:paraId="068DDD00" w15:done="0"/>
  <w15:commentEx w15:paraId="0863A951" w15:done="0"/>
  <w15:commentEx w15:paraId="4D9E00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C23" w16cex:dateUtc="2022-12-02T16:12:00Z"/>
  <w16cex:commentExtensible w16cex:durableId="27387FA2" w16cex:dateUtc="2022-12-05T19:33:00Z"/>
  <w16cex:commentExtensible w16cex:durableId="27387CC3" w16cex:dateUtc="2022-12-05T19:20:00Z"/>
  <w16cex:commentExtensible w16cex:durableId="27388086" w16cex:dateUtc="2022-12-05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274709" w16cid:durableId="27345C23"/>
  <w16cid:commentId w16cid:paraId="068DDD00" w16cid:durableId="27387FA2"/>
  <w16cid:commentId w16cid:paraId="0863A951" w16cid:durableId="27387CC3"/>
  <w16cid:commentId w16cid:paraId="4D9E0042" w16cid:durableId="273880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7219B"/>
    <w:multiLevelType w:val="hybridMultilevel"/>
    <w:tmpl w:val="FD0C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260F7"/>
    <w:multiLevelType w:val="hybridMultilevel"/>
    <w:tmpl w:val="ACB89982"/>
    <w:lvl w:ilvl="0" w:tplc="3202DF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A1C0B"/>
    <w:multiLevelType w:val="multilevel"/>
    <w:tmpl w:val="1854AD8E"/>
    <w:lvl w:ilvl="0">
      <w:start w:val="1"/>
      <w:numFmt w:val="decimal"/>
      <w:pStyle w:val="ListParagraph"/>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17149399">
    <w:abstractNumId w:val="2"/>
  </w:num>
  <w:num w:numId="2" w16cid:durableId="2086876019">
    <w:abstractNumId w:val="2"/>
  </w:num>
  <w:num w:numId="3" w16cid:durableId="415707932">
    <w:abstractNumId w:val="0"/>
  </w:num>
  <w:num w:numId="4" w16cid:durableId="5395155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vidan, Miron">
    <w15:presenceInfo w15:providerId="AD" w15:userId="S::miron.avidan@unisg.ch::f6ff44e6-da4f-47c7-adf0-1882c8a4ee42"/>
  </w15:person>
  <w15:person w15:author="Poggioli, Nicholas">
    <w15:presenceInfo w15:providerId="AD" w15:userId="S::poggiolin@appstate.edu::797d1420-5407-4162-a973-71510f4ec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663"/>
    <w:rsid w:val="000359E8"/>
    <w:rsid w:val="00066556"/>
    <w:rsid w:val="00067198"/>
    <w:rsid w:val="000A0C64"/>
    <w:rsid w:val="000B580B"/>
    <w:rsid w:val="000C11B1"/>
    <w:rsid w:val="00141726"/>
    <w:rsid w:val="00183898"/>
    <w:rsid w:val="001C0643"/>
    <w:rsid w:val="001F3726"/>
    <w:rsid w:val="00233CCB"/>
    <w:rsid w:val="0023698E"/>
    <w:rsid w:val="00276DFD"/>
    <w:rsid w:val="002829D3"/>
    <w:rsid w:val="0028389F"/>
    <w:rsid w:val="00380187"/>
    <w:rsid w:val="003D6BB8"/>
    <w:rsid w:val="003D71F7"/>
    <w:rsid w:val="004228B2"/>
    <w:rsid w:val="0044472A"/>
    <w:rsid w:val="00475986"/>
    <w:rsid w:val="004B498E"/>
    <w:rsid w:val="0055055E"/>
    <w:rsid w:val="0057647E"/>
    <w:rsid w:val="00597DFC"/>
    <w:rsid w:val="005A3397"/>
    <w:rsid w:val="005B3FE6"/>
    <w:rsid w:val="005C0D88"/>
    <w:rsid w:val="005D6D0E"/>
    <w:rsid w:val="005F2EFB"/>
    <w:rsid w:val="0060691D"/>
    <w:rsid w:val="0066198D"/>
    <w:rsid w:val="007614E8"/>
    <w:rsid w:val="00845E1C"/>
    <w:rsid w:val="008F7C9D"/>
    <w:rsid w:val="0092646D"/>
    <w:rsid w:val="00937DC0"/>
    <w:rsid w:val="009D7663"/>
    <w:rsid w:val="009F1D16"/>
    <w:rsid w:val="00A10492"/>
    <w:rsid w:val="00A13CCA"/>
    <w:rsid w:val="00A40D67"/>
    <w:rsid w:val="00A6153A"/>
    <w:rsid w:val="00A925B3"/>
    <w:rsid w:val="00AD53CF"/>
    <w:rsid w:val="00AE3A53"/>
    <w:rsid w:val="00B17AE7"/>
    <w:rsid w:val="00BD7AA0"/>
    <w:rsid w:val="00C271CC"/>
    <w:rsid w:val="00C634B9"/>
    <w:rsid w:val="00DB24D9"/>
    <w:rsid w:val="00DC42EC"/>
    <w:rsid w:val="00DD0C3D"/>
    <w:rsid w:val="00E85AF6"/>
    <w:rsid w:val="00E97390"/>
    <w:rsid w:val="00EC0873"/>
    <w:rsid w:val="00EC142D"/>
    <w:rsid w:val="00F1068D"/>
    <w:rsid w:val="00F1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9B53"/>
  <w15:chartTrackingRefBased/>
  <w15:docId w15:val="{CEA3B49F-BE50-4F9E-A25B-915D933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F6"/>
    <w:pPr>
      <w:spacing w:before="120" w:after="120" w:line="240" w:lineRule="auto"/>
    </w:pPr>
  </w:style>
  <w:style w:type="paragraph" w:styleId="Heading1">
    <w:name w:val="heading 1"/>
    <w:basedOn w:val="Normal"/>
    <w:next w:val="Normal"/>
    <w:link w:val="Heading1Char"/>
    <w:uiPriority w:val="9"/>
    <w:qFormat/>
    <w:rsid w:val="009D7663"/>
    <w:pPr>
      <w:keepNext/>
      <w:keepLines/>
      <w:spacing w:before="240" w:after="240" w:line="360" w:lineRule="auto"/>
      <w:outlineLvl w:val="0"/>
    </w:pPr>
    <w:rPr>
      <w:rFonts w:cs="Times New Roman"/>
      <w:b/>
      <w:bCs/>
      <w:caps/>
      <w:sz w:val="24"/>
      <w:szCs w:val="24"/>
    </w:rPr>
  </w:style>
  <w:style w:type="paragraph" w:styleId="Heading2">
    <w:name w:val="heading 2"/>
    <w:basedOn w:val="Normal"/>
    <w:next w:val="Normal"/>
    <w:link w:val="Heading2Char"/>
    <w:uiPriority w:val="9"/>
    <w:unhideWhenUsed/>
    <w:qFormat/>
    <w:rsid w:val="00141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AF6"/>
    <w:pPr>
      <w:numPr>
        <w:numId w:val="2"/>
      </w:numPr>
      <w:pBdr>
        <w:top w:val="nil"/>
        <w:left w:val="nil"/>
        <w:bottom w:val="nil"/>
        <w:right w:val="nil"/>
        <w:between w:val="nil"/>
      </w:pBdr>
      <w:spacing w:before="0" w:after="0"/>
    </w:pPr>
    <w:rPr>
      <w:rFonts w:asciiTheme="majorHAnsi" w:eastAsia="Arial" w:hAnsiTheme="majorHAnsi" w:cstheme="majorHAnsi"/>
      <w:color w:val="000000"/>
    </w:rPr>
  </w:style>
  <w:style w:type="character" w:customStyle="1" w:styleId="Heading1Char">
    <w:name w:val="Heading 1 Char"/>
    <w:basedOn w:val="DefaultParagraphFont"/>
    <w:link w:val="Heading1"/>
    <w:uiPriority w:val="9"/>
    <w:rsid w:val="009D7663"/>
    <w:rPr>
      <w:rFonts w:cs="Times New Roman"/>
      <w:b/>
      <w:bCs/>
      <w:caps/>
      <w:sz w:val="24"/>
      <w:szCs w:val="24"/>
    </w:rPr>
  </w:style>
  <w:style w:type="character" w:customStyle="1" w:styleId="Heading2Char">
    <w:name w:val="Heading 2 Char"/>
    <w:basedOn w:val="DefaultParagraphFont"/>
    <w:link w:val="Heading2"/>
    <w:uiPriority w:val="9"/>
    <w:rsid w:val="0014172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41726"/>
    <w:pPr>
      <w:spacing w:after="0" w:line="480" w:lineRule="auto"/>
      <w:ind w:left="720" w:hanging="720"/>
    </w:pPr>
  </w:style>
  <w:style w:type="table" w:styleId="TableGrid">
    <w:name w:val="Table Grid"/>
    <w:basedOn w:val="TableNormal"/>
    <w:uiPriority w:val="39"/>
    <w:rsid w:val="00282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9D3"/>
    <w:rPr>
      <w:color w:val="0000FF"/>
      <w:u w:val="single"/>
    </w:rPr>
  </w:style>
  <w:style w:type="character" w:styleId="CommentReference">
    <w:name w:val="annotation reference"/>
    <w:basedOn w:val="DefaultParagraphFont"/>
    <w:uiPriority w:val="99"/>
    <w:semiHidden/>
    <w:unhideWhenUsed/>
    <w:rsid w:val="00AE3A53"/>
    <w:rPr>
      <w:sz w:val="16"/>
      <w:szCs w:val="16"/>
    </w:rPr>
  </w:style>
  <w:style w:type="paragraph" w:styleId="CommentText">
    <w:name w:val="annotation text"/>
    <w:basedOn w:val="Normal"/>
    <w:link w:val="CommentTextChar"/>
    <w:uiPriority w:val="99"/>
    <w:unhideWhenUsed/>
    <w:rsid w:val="00AE3A53"/>
    <w:rPr>
      <w:sz w:val="20"/>
      <w:szCs w:val="20"/>
    </w:rPr>
  </w:style>
  <w:style w:type="character" w:customStyle="1" w:styleId="CommentTextChar">
    <w:name w:val="Comment Text Char"/>
    <w:basedOn w:val="DefaultParagraphFont"/>
    <w:link w:val="CommentText"/>
    <w:uiPriority w:val="99"/>
    <w:rsid w:val="00AE3A53"/>
    <w:rPr>
      <w:sz w:val="20"/>
      <w:szCs w:val="20"/>
    </w:rPr>
  </w:style>
  <w:style w:type="paragraph" w:styleId="CommentSubject">
    <w:name w:val="annotation subject"/>
    <w:basedOn w:val="CommentText"/>
    <w:next w:val="CommentText"/>
    <w:link w:val="CommentSubjectChar"/>
    <w:uiPriority w:val="99"/>
    <w:semiHidden/>
    <w:unhideWhenUsed/>
    <w:rsid w:val="00AE3A53"/>
    <w:rPr>
      <w:b/>
      <w:bCs/>
    </w:rPr>
  </w:style>
  <w:style w:type="character" w:customStyle="1" w:styleId="CommentSubjectChar">
    <w:name w:val="Comment Subject Char"/>
    <w:basedOn w:val="CommentTextChar"/>
    <w:link w:val="CommentSubject"/>
    <w:uiPriority w:val="99"/>
    <w:semiHidden/>
    <w:rsid w:val="00AE3A53"/>
    <w:rPr>
      <w:b/>
      <w:bCs/>
      <w:sz w:val="20"/>
      <w:szCs w:val="20"/>
    </w:rPr>
  </w:style>
  <w:style w:type="character" w:customStyle="1" w:styleId="Heading3Char">
    <w:name w:val="Heading 3 Char"/>
    <w:basedOn w:val="DefaultParagraphFont"/>
    <w:link w:val="Heading3"/>
    <w:uiPriority w:val="9"/>
    <w:rsid w:val="00AE3A5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45E1C"/>
    <w:pPr>
      <w:keepNext/>
      <w:spacing w:before="0" w:after="200"/>
    </w:pPr>
    <w:rPr>
      <w:b/>
      <w:i/>
      <w:iCs/>
      <w:szCs w:val="18"/>
    </w:rPr>
  </w:style>
  <w:style w:type="paragraph" w:styleId="Revision">
    <w:name w:val="Revision"/>
    <w:hidden/>
    <w:uiPriority w:val="99"/>
    <w:semiHidden/>
    <w:rsid w:val="00A615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9561">
      <w:bodyDiv w:val="1"/>
      <w:marLeft w:val="0"/>
      <w:marRight w:val="0"/>
      <w:marTop w:val="0"/>
      <w:marBottom w:val="0"/>
      <w:divBdr>
        <w:top w:val="none" w:sz="0" w:space="0" w:color="auto"/>
        <w:left w:val="none" w:sz="0" w:space="0" w:color="auto"/>
        <w:bottom w:val="none" w:sz="0" w:space="0" w:color="auto"/>
        <w:right w:val="none" w:sz="0" w:space="0" w:color="auto"/>
      </w:divBdr>
    </w:div>
    <w:div w:id="105976878">
      <w:bodyDiv w:val="1"/>
      <w:marLeft w:val="0"/>
      <w:marRight w:val="0"/>
      <w:marTop w:val="0"/>
      <w:marBottom w:val="0"/>
      <w:divBdr>
        <w:top w:val="none" w:sz="0" w:space="0" w:color="auto"/>
        <w:left w:val="none" w:sz="0" w:space="0" w:color="auto"/>
        <w:bottom w:val="none" w:sz="0" w:space="0" w:color="auto"/>
        <w:right w:val="none" w:sz="0" w:space="0" w:color="auto"/>
      </w:divBdr>
    </w:div>
    <w:div w:id="236210982">
      <w:bodyDiv w:val="1"/>
      <w:marLeft w:val="0"/>
      <w:marRight w:val="0"/>
      <w:marTop w:val="0"/>
      <w:marBottom w:val="0"/>
      <w:divBdr>
        <w:top w:val="none" w:sz="0" w:space="0" w:color="auto"/>
        <w:left w:val="none" w:sz="0" w:space="0" w:color="auto"/>
        <w:bottom w:val="none" w:sz="0" w:space="0" w:color="auto"/>
        <w:right w:val="none" w:sz="0" w:space="0" w:color="auto"/>
      </w:divBdr>
    </w:div>
    <w:div w:id="560024651">
      <w:bodyDiv w:val="1"/>
      <w:marLeft w:val="0"/>
      <w:marRight w:val="0"/>
      <w:marTop w:val="0"/>
      <w:marBottom w:val="0"/>
      <w:divBdr>
        <w:top w:val="none" w:sz="0" w:space="0" w:color="auto"/>
        <w:left w:val="none" w:sz="0" w:space="0" w:color="auto"/>
        <w:bottom w:val="none" w:sz="0" w:space="0" w:color="auto"/>
        <w:right w:val="none" w:sz="0" w:space="0" w:color="auto"/>
      </w:divBdr>
    </w:div>
    <w:div w:id="709840218">
      <w:bodyDiv w:val="1"/>
      <w:marLeft w:val="0"/>
      <w:marRight w:val="0"/>
      <w:marTop w:val="0"/>
      <w:marBottom w:val="0"/>
      <w:divBdr>
        <w:top w:val="none" w:sz="0" w:space="0" w:color="auto"/>
        <w:left w:val="none" w:sz="0" w:space="0" w:color="auto"/>
        <w:bottom w:val="none" w:sz="0" w:space="0" w:color="auto"/>
        <w:right w:val="none" w:sz="0" w:space="0" w:color="auto"/>
      </w:divBdr>
    </w:div>
    <w:div w:id="805657289">
      <w:bodyDiv w:val="1"/>
      <w:marLeft w:val="0"/>
      <w:marRight w:val="0"/>
      <w:marTop w:val="0"/>
      <w:marBottom w:val="0"/>
      <w:divBdr>
        <w:top w:val="none" w:sz="0" w:space="0" w:color="auto"/>
        <w:left w:val="none" w:sz="0" w:space="0" w:color="auto"/>
        <w:bottom w:val="none" w:sz="0" w:space="0" w:color="auto"/>
        <w:right w:val="none" w:sz="0" w:space="0" w:color="auto"/>
      </w:divBdr>
    </w:div>
    <w:div w:id="1046029822">
      <w:bodyDiv w:val="1"/>
      <w:marLeft w:val="0"/>
      <w:marRight w:val="0"/>
      <w:marTop w:val="0"/>
      <w:marBottom w:val="0"/>
      <w:divBdr>
        <w:top w:val="none" w:sz="0" w:space="0" w:color="auto"/>
        <w:left w:val="none" w:sz="0" w:space="0" w:color="auto"/>
        <w:bottom w:val="none" w:sz="0" w:space="0" w:color="auto"/>
        <w:right w:val="none" w:sz="0" w:space="0" w:color="auto"/>
      </w:divBdr>
    </w:div>
    <w:div w:id="1289243723">
      <w:bodyDiv w:val="1"/>
      <w:marLeft w:val="0"/>
      <w:marRight w:val="0"/>
      <w:marTop w:val="0"/>
      <w:marBottom w:val="0"/>
      <w:divBdr>
        <w:top w:val="none" w:sz="0" w:space="0" w:color="auto"/>
        <w:left w:val="none" w:sz="0" w:space="0" w:color="auto"/>
        <w:bottom w:val="none" w:sz="0" w:space="0" w:color="auto"/>
        <w:right w:val="none" w:sz="0" w:space="0" w:color="auto"/>
      </w:divBdr>
    </w:div>
    <w:div w:id="1395808887">
      <w:bodyDiv w:val="1"/>
      <w:marLeft w:val="0"/>
      <w:marRight w:val="0"/>
      <w:marTop w:val="0"/>
      <w:marBottom w:val="0"/>
      <w:divBdr>
        <w:top w:val="none" w:sz="0" w:space="0" w:color="auto"/>
        <w:left w:val="none" w:sz="0" w:space="0" w:color="auto"/>
        <w:bottom w:val="none" w:sz="0" w:space="0" w:color="auto"/>
        <w:right w:val="none" w:sz="0" w:space="0" w:color="auto"/>
      </w:divBdr>
    </w:div>
    <w:div w:id="1476138660">
      <w:bodyDiv w:val="1"/>
      <w:marLeft w:val="0"/>
      <w:marRight w:val="0"/>
      <w:marTop w:val="0"/>
      <w:marBottom w:val="0"/>
      <w:divBdr>
        <w:top w:val="none" w:sz="0" w:space="0" w:color="auto"/>
        <w:left w:val="none" w:sz="0" w:space="0" w:color="auto"/>
        <w:bottom w:val="none" w:sz="0" w:space="0" w:color="auto"/>
        <w:right w:val="none" w:sz="0" w:space="0" w:color="auto"/>
      </w:divBdr>
    </w:div>
    <w:div w:id="1745029127">
      <w:bodyDiv w:val="1"/>
      <w:marLeft w:val="0"/>
      <w:marRight w:val="0"/>
      <w:marTop w:val="0"/>
      <w:marBottom w:val="0"/>
      <w:divBdr>
        <w:top w:val="none" w:sz="0" w:space="0" w:color="auto"/>
        <w:left w:val="none" w:sz="0" w:space="0" w:color="auto"/>
        <w:bottom w:val="none" w:sz="0" w:space="0" w:color="auto"/>
        <w:right w:val="none" w:sz="0" w:space="0" w:color="auto"/>
      </w:divBdr>
    </w:div>
    <w:div w:id="1751389881">
      <w:bodyDiv w:val="1"/>
      <w:marLeft w:val="0"/>
      <w:marRight w:val="0"/>
      <w:marTop w:val="0"/>
      <w:marBottom w:val="0"/>
      <w:divBdr>
        <w:top w:val="none" w:sz="0" w:space="0" w:color="auto"/>
        <w:left w:val="none" w:sz="0" w:space="0" w:color="auto"/>
        <w:bottom w:val="none" w:sz="0" w:space="0" w:color="auto"/>
        <w:right w:val="none" w:sz="0" w:space="0" w:color="auto"/>
      </w:divBdr>
    </w:div>
    <w:div w:id="1942640787">
      <w:bodyDiv w:val="1"/>
      <w:marLeft w:val="0"/>
      <w:marRight w:val="0"/>
      <w:marTop w:val="0"/>
      <w:marBottom w:val="0"/>
      <w:divBdr>
        <w:top w:val="none" w:sz="0" w:space="0" w:color="auto"/>
        <w:left w:val="none" w:sz="0" w:space="0" w:color="auto"/>
        <w:bottom w:val="none" w:sz="0" w:space="0" w:color="auto"/>
        <w:right w:val="none" w:sz="0" w:space="0" w:color="auto"/>
      </w:divBdr>
    </w:div>
    <w:div w:id="1947076638">
      <w:bodyDiv w:val="1"/>
      <w:marLeft w:val="0"/>
      <w:marRight w:val="0"/>
      <w:marTop w:val="0"/>
      <w:marBottom w:val="0"/>
      <w:divBdr>
        <w:top w:val="none" w:sz="0" w:space="0" w:color="auto"/>
        <w:left w:val="none" w:sz="0" w:space="0" w:color="auto"/>
        <w:bottom w:val="none" w:sz="0" w:space="0" w:color="auto"/>
        <w:right w:val="none" w:sz="0" w:space="0" w:color="auto"/>
      </w:divBdr>
    </w:div>
    <w:div w:id="20402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chart" Target="charts/chart1.xml"/><Relationship Id="rId15" Type="http://schemas.openxmlformats.org/officeDocument/2006/relationships/image" Target="media/image6.jpe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mironavidan\Library\Mobile%20Documents\com~apple~CloudDocs\Postdoc%20St.%20Gallen\Research\2.%20Early%20drafts%20-%20thesis,%20water,%20GRI\More%20than%20human%20stakeholders%20Nov%202022\Excel%20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Publications</a:t>
            </a:r>
            <a:r>
              <a:rPr lang="en-US" baseline="0"/>
              <a:t>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'By Year'!$B$1</c:f>
              <c:strCache>
                <c:ptCount val="1"/>
                <c:pt idx="0">
                  <c:v>Freq</c:v>
                </c:pt>
              </c:strCache>
            </c:strRef>
          </c:tx>
          <c:spPr>
            <a:solidFill>
              <a:schemeClr val="bg2">
                <a:lumMod val="75000"/>
              </a:schemeClr>
            </a:solidFill>
            <a:ln>
              <a:noFill/>
            </a:ln>
            <a:effectLst/>
          </c:spPr>
          <c:invertIfNegative val="0"/>
          <c:cat>
            <c:numRef>
              <c:f>'By Year'!$A$2:$A$22</c:f>
              <c:numCache>
                <c:formatCode>General</c:formatCode>
                <c:ptCount val="21"/>
                <c:pt idx="0">
                  <c:v>1994</c:v>
                </c:pt>
                <c:pt idx="1">
                  <c:v>1995</c:v>
                </c:pt>
                <c:pt idx="2">
                  <c:v>1997</c:v>
                </c:pt>
                <c:pt idx="3">
                  <c:v>2000</c:v>
                </c:pt>
                <c:pt idx="4">
                  <c:v>2004</c:v>
                </c:pt>
                <c:pt idx="5">
                  <c:v>2005</c:v>
                </c:pt>
                <c:pt idx="6">
                  <c:v>2006</c:v>
                </c:pt>
                <c:pt idx="7">
                  <c:v>2007</c:v>
                </c:pt>
                <c:pt idx="8">
                  <c:v>2008</c:v>
                </c:pt>
                <c:pt idx="9">
                  <c:v>2010</c:v>
                </c:pt>
                <c:pt idx="10">
                  <c:v>2011</c:v>
                </c:pt>
                <c:pt idx="11">
                  <c:v>2012</c:v>
                </c:pt>
                <c:pt idx="12">
                  <c:v>2014</c:v>
                </c:pt>
                <c:pt idx="13">
                  <c:v>2015</c:v>
                </c:pt>
                <c:pt idx="14">
                  <c:v>2016</c:v>
                </c:pt>
                <c:pt idx="15">
                  <c:v>2017</c:v>
                </c:pt>
                <c:pt idx="16">
                  <c:v>2018</c:v>
                </c:pt>
                <c:pt idx="17">
                  <c:v>2019</c:v>
                </c:pt>
                <c:pt idx="18">
                  <c:v>2020</c:v>
                </c:pt>
                <c:pt idx="19">
                  <c:v>2021</c:v>
                </c:pt>
                <c:pt idx="20">
                  <c:v>2022</c:v>
                </c:pt>
              </c:numCache>
            </c:numRef>
          </c:cat>
          <c:val>
            <c:numRef>
              <c:f>'By Year'!$B$2:$B$22</c:f>
              <c:numCache>
                <c:formatCode>General</c:formatCode>
                <c:ptCount val="21"/>
                <c:pt idx="0">
                  <c:v>1</c:v>
                </c:pt>
                <c:pt idx="1">
                  <c:v>2</c:v>
                </c:pt>
                <c:pt idx="2">
                  <c:v>1</c:v>
                </c:pt>
                <c:pt idx="3">
                  <c:v>1</c:v>
                </c:pt>
                <c:pt idx="4">
                  <c:v>1</c:v>
                </c:pt>
                <c:pt idx="5">
                  <c:v>1</c:v>
                </c:pt>
                <c:pt idx="6">
                  <c:v>2</c:v>
                </c:pt>
                <c:pt idx="7">
                  <c:v>2</c:v>
                </c:pt>
                <c:pt idx="8">
                  <c:v>2</c:v>
                </c:pt>
                <c:pt idx="9">
                  <c:v>1</c:v>
                </c:pt>
                <c:pt idx="10">
                  <c:v>5</c:v>
                </c:pt>
                <c:pt idx="11">
                  <c:v>2</c:v>
                </c:pt>
                <c:pt idx="12">
                  <c:v>1</c:v>
                </c:pt>
                <c:pt idx="13">
                  <c:v>1</c:v>
                </c:pt>
                <c:pt idx="14">
                  <c:v>4</c:v>
                </c:pt>
                <c:pt idx="15">
                  <c:v>4</c:v>
                </c:pt>
                <c:pt idx="16">
                  <c:v>5</c:v>
                </c:pt>
                <c:pt idx="17">
                  <c:v>12</c:v>
                </c:pt>
                <c:pt idx="18">
                  <c:v>15</c:v>
                </c:pt>
                <c:pt idx="19">
                  <c:v>15</c:v>
                </c:pt>
                <c:pt idx="20">
                  <c:v>18</c:v>
                </c:pt>
              </c:numCache>
            </c:numRef>
          </c:val>
          <c:extLst>
            <c:ext xmlns:c16="http://schemas.microsoft.com/office/drawing/2014/chart" uri="{C3380CC4-5D6E-409C-BE32-E72D297353CC}">
              <c16:uniqueId val="{00000000-072A-8C49-872C-41FF14CB0DFB}"/>
            </c:ext>
          </c:extLst>
        </c:ser>
        <c:dLbls>
          <c:showLegendKey val="0"/>
          <c:showVal val="0"/>
          <c:showCatName val="0"/>
          <c:showSerName val="0"/>
          <c:showPercent val="0"/>
          <c:showBubbleSize val="0"/>
        </c:dLbls>
        <c:gapWidth val="219"/>
        <c:overlap val="-27"/>
        <c:axId val="435953728"/>
        <c:axId val="435955376"/>
      </c:barChart>
      <c:catAx>
        <c:axId val="43595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5376"/>
        <c:crosses val="autoZero"/>
        <c:auto val="1"/>
        <c:lblAlgn val="ctr"/>
        <c:lblOffset val="100"/>
        <c:noMultiLvlLbl val="0"/>
      </c:catAx>
      <c:valAx>
        <c:axId val="435955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5953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Appalachian State University</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Poggioli, Nicholas</dc:creator>
  <cp:keywords/>
  <dc:description/>
  <cp:lastModifiedBy>Poggioli, Nicholas</cp:lastModifiedBy>
  <cp:revision>1</cp:revision>
  <dcterms:created xsi:type="dcterms:W3CDTF">2022-11-16T16:09:00Z</dcterms:created>
  <dcterms:modified xsi:type="dcterms:W3CDTF">2022-12-09T14:41:00Z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id="zpNLwLXO"/&gt;&lt;style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_documentId">
    <vt:lpwstr>documentId_4108</vt:lpwstr>
  </property>
  <property fmtid="{D5CDD505-2E9C-101B-9397-08002B2CF9AE}" pid="5" name="grammarly_documentContext">
    <vt:lpwstr>{"goals":[],"domain":"general","emotions":[],"dialect":"american"}</vt:lpwstr>
  </property>
</Properties>
</file>